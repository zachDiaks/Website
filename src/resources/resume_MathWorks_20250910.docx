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A818E7" w14:textId="01A13BA2" w:rsidR="00986A2E" w:rsidRPr="00DD116D" w:rsidRDefault="005C097B" w:rsidP="00315DC7">
      <w:pPr>
        <w:jc w:val="center"/>
        <w:rPr>
          <w:color w:val="2E74B5"/>
          <w:spacing w:val="8"/>
        </w:rPr>
      </w:pPr>
      <w:ins w:id="0" w:author="Zachary Diaks" w:date="2019-02-08T15:14:00Z">
        <w:r>
          <w:rPr>
            <w:noProof/>
            <w:color w:val="2E74B5"/>
            <w:spacing w:val="21"/>
            <w:sz w:val="48"/>
            <w:szCs w:val="48"/>
          </w:rPr>
          <mc:AlternateContent>
            <mc:Choice Requires="wps">
              <w:drawing>
                <wp:anchor distT="0" distB="0" distL="114300" distR="114300" simplePos="0" relativeHeight="251660288" behindDoc="0" locked="0" layoutInCell="1" allowOverlap="1" wp14:anchorId="199130F5" wp14:editId="1269CBD0">
                  <wp:simplePos x="0" y="0"/>
                  <wp:positionH relativeFrom="column">
                    <wp:posOffset>5520690</wp:posOffset>
                  </wp:positionH>
                  <wp:positionV relativeFrom="paragraph">
                    <wp:posOffset>222306</wp:posOffset>
                  </wp:positionV>
                  <wp:extent cx="1758950" cy="34925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8950" cy="349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A72313" w14:textId="40A641DB" w:rsidR="005C097B" w:rsidRDefault="00876357" w:rsidP="005C097B">
                              <w:pPr>
                                <w:rPr>
                                  <w:spacing w:val="8"/>
                                  <w:sz w:val="28"/>
                                </w:rPr>
                              </w:pPr>
                              <w:ins w:id="1" w:author="Zachary Diaks" w:date="2019-02-08T15:15:00Z">
                                <w:r>
                                  <w:rPr>
                                    <w:spacing w:val="8"/>
                                    <w:sz w:val="18"/>
                                    <w:szCs w:val="16"/>
                                  </w:rPr>
                                  <w:t xml:space="preserve">              </w:t>
                                </w:r>
                              </w:ins>
                              <w:ins w:id="2" w:author="Zachary Diaks" w:date="2020-06-17T12:52:00Z">
                                <w:r w:rsidR="003F7EA7">
                                  <w:rPr>
                                    <w:spacing w:val="8"/>
                                    <w:sz w:val="18"/>
                                    <w:szCs w:val="16"/>
                                  </w:rPr>
                                  <w:t xml:space="preserve">  </w:t>
                                </w:r>
                              </w:ins>
                              <w:del w:id="3" w:author="Zachary Diaks" w:date="2019-02-08T15:14:00Z">
                                <w:r w:rsidR="005C097B" w:rsidDel="005C097B">
                                  <w:rPr>
                                    <w:spacing w:val="8"/>
                                    <w:sz w:val="18"/>
                                    <w:szCs w:val="16"/>
                                  </w:rPr>
                                  <w:delText>40 Parker Hill Avenue</w:delText>
                                </w:r>
                              </w:del>
                              <w:ins w:id="4" w:author="Zachary Diaks" w:date="2019-02-08T15:14:00Z">
                                <w:r w:rsidR="005C097B">
                                  <w:rPr>
                                    <w:spacing w:val="8"/>
                                    <w:sz w:val="18"/>
                                    <w:szCs w:val="16"/>
                                  </w:rPr>
                                  <w:t>516-672-8931</w:t>
                                </w:r>
                              </w:ins>
                              <w:r w:rsidR="005C097B" w:rsidRPr="00E03055">
                                <w:rPr>
                                  <w:spacing w:val="8"/>
                                  <w:sz w:val="28"/>
                                </w:rPr>
                                <w:t xml:space="preserve"> </w:t>
                              </w:r>
                            </w:p>
                            <w:p w14:paraId="69F9658B" w14:textId="0BD7530B" w:rsidR="005C097B" w:rsidRDefault="005C097B" w:rsidP="005C097B">
                              <w:del w:id="5" w:author="Zachary Diaks" w:date="2019-02-08T15:14:00Z">
                                <w:r w:rsidDel="005C097B">
                                  <w:rPr>
                                    <w:spacing w:val="8"/>
                                    <w:sz w:val="18"/>
                                    <w:szCs w:val="16"/>
                                  </w:rPr>
                                  <w:delText xml:space="preserve">Boston, MA </w:delText>
                                </w:r>
                                <w:r w:rsidRPr="00E03055" w:rsidDel="005C097B">
                                  <w:rPr>
                                    <w:spacing w:val="8"/>
                                    <w:sz w:val="18"/>
                                    <w:szCs w:val="16"/>
                                  </w:rPr>
                                  <w:delText>02120</w:delText>
                                </w:r>
                              </w:del>
                              <w:ins w:id="6" w:author="Zachary Diaks" w:date="2020-06-17T12:52:00Z">
                                <w:r w:rsidR="003F7EA7">
                                  <w:rPr>
                                    <w:spacing w:val="8"/>
                                    <w:sz w:val="18"/>
                                    <w:szCs w:val="16"/>
                                  </w:rPr>
                                  <w:t>zachryandax@gmail.com</w:t>
                                </w:r>
                              </w:ins>
                              <w:r w:rsidRPr="00E03055">
                                <w:rPr>
                                  <w:spacing w:val="8"/>
                                  <w:sz w:val="18"/>
                                  <w:szCs w:val="16"/>
                                </w:rPr>
                                <w: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130F5" id="_x0000_t202" coordsize="21600,21600" o:spt="202" path="m,l,21600r21600,l21600,xe">
                  <v:stroke joinstyle="miter"/>
                  <v:path gradientshapeok="t" o:connecttype="rect"/>
                </v:shapetype>
                <v:shape id="Text Box 3" o:spid="_x0000_s1026" type="#_x0000_t202" style="position:absolute;left:0;text-align:left;margin-left:434.7pt;margin-top:17.5pt;width:138.5pt;height: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" stroked="f">
                  <v:textbox>
                    <w:txbxContent>
                      <w:p w14:paraId="1FA72313" w14:textId="40A641DB" w:rsidR="005C097B" w:rsidRDefault="00876357" w:rsidP="005C097B">
                        <w:pPr>
                          <w:rPr>
                            <w:spacing w:val="8"/>
                            <w:sz w:val="28"/>
                          </w:rPr>
                        </w:pPr>
                        <w:ins w:id="7" w:author="Zachary Diaks" w:date="2019-02-08T15:15:00Z">
                          <w:r>
                            <w:rPr>
                              <w:spacing w:val="8"/>
                              <w:sz w:val="18"/>
                              <w:szCs w:val="16"/>
                            </w:rPr>
                            <w:t xml:space="preserve">              </w:t>
                          </w:r>
                        </w:ins>
                        <w:ins w:id="8" w:author="Zachary Diaks" w:date="2020-06-17T12:52:00Z">
                          <w:r w:rsidR="003F7EA7">
                            <w:rPr>
                              <w:spacing w:val="8"/>
                              <w:sz w:val="18"/>
                              <w:szCs w:val="16"/>
                            </w:rPr>
                            <w:t xml:space="preserve">  </w:t>
                          </w:r>
                        </w:ins>
                        <w:del w:id="9" w:author="Zachary Diaks" w:date="2019-02-08T15:14:00Z">
                          <w:r w:rsidR="005C097B" w:rsidDel="005C097B">
                            <w:rPr>
                              <w:spacing w:val="8"/>
                              <w:sz w:val="18"/>
                              <w:szCs w:val="16"/>
                            </w:rPr>
                            <w:delText>40 Parker Hill Avenue</w:delText>
                          </w:r>
                        </w:del>
                        <w:ins w:id="10" w:author="Zachary Diaks" w:date="2019-02-08T15:14:00Z">
                          <w:r w:rsidR="005C097B">
                            <w:rPr>
                              <w:spacing w:val="8"/>
                              <w:sz w:val="18"/>
                              <w:szCs w:val="16"/>
                            </w:rPr>
                            <w:t>516-672-8931</w:t>
                          </w:r>
                        </w:ins>
                        <w:r w:rsidR="005C097B" w:rsidRPr="00E03055">
                          <w:rPr>
                            <w:spacing w:val="8"/>
                            <w:sz w:val="28"/>
                          </w:rPr>
                          <w:t xml:space="preserve"> </w:t>
                        </w:r>
                      </w:p>
                      <w:p w14:paraId="69F9658B" w14:textId="0BD7530B" w:rsidR="005C097B" w:rsidRDefault="005C097B" w:rsidP="005C097B">
                        <w:del w:id="11" w:author="Zachary Diaks" w:date="2019-02-08T15:14:00Z">
                          <w:r w:rsidDel="005C097B">
                            <w:rPr>
                              <w:spacing w:val="8"/>
                              <w:sz w:val="18"/>
                              <w:szCs w:val="16"/>
                            </w:rPr>
                            <w:delText xml:space="preserve">Boston, MA </w:delText>
                          </w:r>
                          <w:r w:rsidRPr="00E03055" w:rsidDel="005C097B">
                            <w:rPr>
                              <w:spacing w:val="8"/>
                              <w:sz w:val="18"/>
                              <w:szCs w:val="16"/>
                            </w:rPr>
                            <w:delText>02120</w:delText>
                          </w:r>
                        </w:del>
                        <w:ins w:id="12" w:author="Zachary Diaks" w:date="2020-06-17T12:52:00Z">
                          <w:r w:rsidR="003F7EA7">
                            <w:rPr>
                              <w:spacing w:val="8"/>
                              <w:sz w:val="18"/>
                              <w:szCs w:val="16"/>
                            </w:rPr>
                            <w:t>zachryandax@gmail.com</w:t>
                          </w:r>
                        </w:ins>
                        <w:r w:rsidRPr="00E03055">
                          <w:rPr>
                            <w:spacing w:val="8"/>
                            <w:sz w:val="18"/>
                            <w:szCs w:val="16"/>
                          </w:rPr>
                          <w:t>   </w:t>
                        </w:r>
                      </w:p>
                    </w:txbxContent>
                  </v:textbox>
                </v:shape>
              </w:pict>
            </mc:Fallback>
          </mc:AlternateContent>
        </w:r>
      </w:ins>
      <w:r w:rsidR="009C6EDA">
        <w:rPr>
          <w:noProof/>
          <w:color w:val="2E74B5"/>
          <w:spacing w:val="21"/>
          <w:sz w:val="48"/>
          <w:szCs w:val="48"/>
        </w:rPr>
        <mc:AlternateContent>
          <mc:Choice Requires="wps">
            <w:drawing>
              <wp:anchor distT="0" distB="0" distL="114300" distR="114300" simplePos="0" relativeHeight="251657216" behindDoc="0" locked="0" layoutInCell="1" allowOverlap="1" wp14:anchorId="0D795A2A" wp14:editId="34C34A89">
                <wp:simplePos x="0" y="0"/>
                <wp:positionH relativeFrom="column">
                  <wp:posOffset>6350</wp:posOffset>
                </wp:positionH>
                <wp:positionV relativeFrom="paragraph">
                  <wp:posOffset>222250</wp:posOffset>
                </wp:positionV>
                <wp:extent cx="1758950" cy="349250"/>
                <wp:effectExtent l="0" t="317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8950" cy="349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97BDA1" w14:textId="7F3989B9" w:rsidR="00A21255" w:rsidRDefault="00A21255">
                            <w:pPr>
                              <w:rPr>
                                <w:spacing w:val="8"/>
                                <w:sz w:val="28"/>
                              </w:rPr>
                            </w:pPr>
                            <w:del w:id="13" w:author="Zachary Diaks" w:date="2020-06-17T12:52:00Z">
                              <w:r w:rsidDel="00F0360A">
                                <w:rPr>
                                  <w:spacing w:val="8"/>
                                  <w:sz w:val="18"/>
                                  <w:szCs w:val="16"/>
                                </w:rPr>
                                <w:delText>40 Parker Hill Avenue</w:delText>
                              </w:r>
                            </w:del>
                            <w:ins w:id="14" w:author="Zachary Diaks" w:date="2025-09-10T19:40:00Z" w16du:dateUtc="2025-09-10T23:40:00Z">
                              <w:r w:rsidR="002256DA">
                                <w:rPr>
                                  <w:spacing w:val="8"/>
                                  <w:sz w:val="18"/>
                                  <w:szCs w:val="16"/>
                                </w:rPr>
                                <w:t>1129 Beacon Street</w:t>
                              </w:r>
                            </w:ins>
                            <w:r w:rsidR="00E03055" w:rsidRPr="00E03055">
                              <w:rPr>
                                <w:spacing w:val="8"/>
                                <w:sz w:val="28"/>
                              </w:rPr>
                              <w:t xml:space="preserve"> </w:t>
                            </w:r>
                          </w:p>
                          <w:p w14:paraId="29527074" w14:textId="7DDC722E" w:rsidR="00E03055" w:rsidRDefault="00E03055">
                            <w:del w:id="15" w:author="Zachary Diaks" w:date="2025-09-10T19:40:00Z" w16du:dateUtc="2025-09-10T23:40:00Z">
                              <w:r w:rsidDel="002256DA">
                                <w:rPr>
                                  <w:spacing w:val="8"/>
                                  <w:sz w:val="18"/>
                                  <w:szCs w:val="16"/>
                                </w:rPr>
                                <w:delText>Boston</w:delText>
                              </w:r>
                            </w:del>
                            <w:ins w:id="16" w:author="Zachary Diaks" w:date="2025-09-10T19:40:00Z" w16du:dateUtc="2025-09-10T23:40:00Z">
                              <w:r w:rsidR="002256DA">
                                <w:rPr>
                                  <w:spacing w:val="8"/>
                                  <w:sz w:val="18"/>
                                  <w:szCs w:val="16"/>
                                </w:rPr>
                                <w:t>Brookline</w:t>
                              </w:r>
                            </w:ins>
                            <w:r>
                              <w:rPr>
                                <w:spacing w:val="8"/>
                                <w:sz w:val="18"/>
                                <w:szCs w:val="16"/>
                              </w:rPr>
                              <w:t xml:space="preserve">, MA </w:t>
                            </w:r>
                            <w:del w:id="17" w:author="Zachary Diaks" w:date="2020-06-17T12:52:00Z">
                              <w:r w:rsidRPr="00E03055" w:rsidDel="00F0360A">
                                <w:rPr>
                                  <w:spacing w:val="8"/>
                                  <w:sz w:val="18"/>
                                  <w:szCs w:val="16"/>
                                </w:rPr>
                                <w:delText>02120   </w:delText>
                              </w:r>
                            </w:del>
                            <w:ins w:id="18" w:author="Zachary Diaks" w:date="2025-09-10T19:40:00Z" w16du:dateUtc="2025-09-10T23:40:00Z">
                              <w:r w:rsidR="002256DA">
                                <w:rPr>
                                  <w:spacing w:val="8"/>
                                  <w:sz w:val="18"/>
                                  <w:szCs w:val="16"/>
                                </w:rPr>
                                <w:t>02446</w:t>
                              </w:r>
                            </w:ins>
                            <w:ins w:id="19" w:author="Zachary Diaks" w:date="2020-06-17T12:52:00Z">
                              <w:r w:rsidR="00F0360A" w:rsidRPr="00E03055">
                                <w:rPr>
                                  <w:spacing w:val="8"/>
                                  <w:sz w:val="18"/>
                                  <w:szCs w:val="16"/>
                                </w:rPr>
                                <w:t>  </w:t>
                              </w:r>
                            </w:ins>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795A2A" id="Text Box 2" o:spid="_x0000_s1027" type="#_x0000_t202" style="position:absolute;left:0;text-align:left;margin-left:.5pt;margin-top:17.5pt;width:138.5pt;height:2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" stroked="f">
                <v:textbox>
                  <w:txbxContent>
                    <w:p w14:paraId="0597BDA1" w14:textId="7F3989B9" w:rsidR="00A21255" w:rsidRDefault="00A21255">
                      <w:pPr>
                        <w:rPr>
                          <w:spacing w:val="8"/>
                          <w:sz w:val="28"/>
                        </w:rPr>
                      </w:pPr>
                      <w:del w:id="20" w:author="Zachary Diaks" w:date="2020-06-17T12:52:00Z">
                        <w:r w:rsidDel="00F0360A">
                          <w:rPr>
                            <w:spacing w:val="8"/>
                            <w:sz w:val="18"/>
                            <w:szCs w:val="16"/>
                          </w:rPr>
                          <w:delText>40 Parker Hill Avenue</w:delText>
                        </w:r>
                      </w:del>
                      <w:ins w:id="21" w:author="Zachary Diaks" w:date="2025-09-10T19:40:00Z" w16du:dateUtc="2025-09-10T23:40:00Z">
                        <w:r w:rsidR="002256DA">
                          <w:rPr>
                            <w:spacing w:val="8"/>
                            <w:sz w:val="18"/>
                            <w:szCs w:val="16"/>
                          </w:rPr>
                          <w:t>1129 Beacon Street</w:t>
                        </w:r>
                      </w:ins>
                      <w:r w:rsidR="00E03055" w:rsidRPr="00E03055">
                        <w:rPr>
                          <w:spacing w:val="8"/>
                          <w:sz w:val="28"/>
                        </w:rPr>
                        <w:t xml:space="preserve"> </w:t>
                      </w:r>
                    </w:p>
                    <w:p w14:paraId="29527074" w14:textId="7DDC722E" w:rsidR="00E03055" w:rsidRDefault="00E03055">
                      <w:del w:id="22" w:author="Zachary Diaks" w:date="2025-09-10T19:40:00Z" w16du:dateUtc="2025-09-10T23:40:00Z">
                        <w:r w:rsidDel="002256DA">
                          <w:rPr>
                            <w:spacing w:val="8"/>
                            <w:sz w:val="18"/>
                            <w:szCs w:val="16"/>
                          </w:rPr>
                          <w:delText>Boston</w:delText>
                        </w:r>
                      </w:del>
                      <w:ins w:id="23" w:author="Zachary Diaks" w:date="2025-09-10T19:40:00Z" w16du:dateUtc="2025-09-10T23:40:00Z">
                        <w:r w:rsidR="002256DA">
                          <w:rPr>
                            <w:spacing w:val="8"/>
                            <w:sz w:val="18"/>
                            <w:szCs w:val="16"/>
                          </w:rPr>
                          <w:t>Brookline</w:t>
                        </w:r>
                      </w:ins>
                      <w:r>
                        <w:rPr>
                          <w:spacing w:val="8"/>
                          <w:sz w:val="18"/>
                          <w:szCs w:val="16"/>
                        </w:rPr>
                        <w:t xml:space="preserve">, MA </w:t>
                      </w:r>
                      <w:del w:id="24" w:author="Zachary Diaks" w:date="2020-06-17T12:52:00Z">
                        <w:r w:rsidRPr="00E03055" w:rsidDel="00F0360A">
                          <w:rPr>
                            <w:spacing w:val="8"/>
                            <w:sz w:val="18"/>
                            <w:szCs w:val="16"/>
                          </w:rPr>
                          <w:delText>02120   </w:delText>
                        </w:r>
                      </w:del>
                      <w:ins w:id="25" w:author="Zachary Diaks" w:date="2025-09-10T19:40:00Z" w16du:dateUtc="2025-09-10T23:40:00Z">
                        <w:r w:rsidR="002256DA">
                          <w:rPr>
                            <w:spacing w:val="8"/>
                            <w:sz w:val="18"/>
                            <w:szCs w:val="16"/>
                          </w:rPr>
                          <w:t>02446</w:t>
                        </w:r>
                      </w:ins>
                      <w:ins w:id="26" w:author="Zachary Diaks" w:date="2020-06-17T12:52:00Z">
                        <w:r w:rsidR="00F0360A" w:rsidRPr="00E03055">
                          <w:rPr>
                            <w:spacing w:val="8"/>
                            <w:sz w:val="18"/>
                            <w:szCs w:val="16"/>
                          </w:rPr>
                          <w:t>  </w:t>
                        </w:r>
                      </w:ins>
                    </w:p>
                  </w:txbxContent>
                </v:textbox>
              </v:shape>
            </w:pict>
          </mc:Fallback>
        </mc:AlternateContent>
      </w:r>
      <w:ins w:id="27" w:author="Zachary Diaks" w:date="2018-01-10T10:40:00Z">
        <w:del w:id="28" w:author="Zachary Diaks" w:date="2018-01-10T10:40:00Z">
          <w:r w:rsidR="009C6EDA">
            <w:rPr>
              <w:noProof/>
              <w:color w:val="2E74B5"/>
              <w:spacing w:val="21"/>
              <w:sz w:val="48"/>
              <w:szCs w:val="48"/>
            </w:rPr>
            <mc:AlternateContent>
              <mc:Choice Requires="wps">
                <w:drawing>
                  <wp:anchor distT="0" distB="0" distL="114300" distR="114300" simplePos="0" relativeHeight="251658240" behindDoc="0" locked="0" layoutInCell="1" allowOverlap="1" wp14:anchorId="15E15DEF" wp14:editId="01DD66EE">
                    <wp:simplePos x="0" y="0"/>
                    <wp:positionH relativeFrom="column">
                      <wp:posOffset>5099050</wp:posOffset>
                    </wp:positionH>
                    <wp:positionV relativeFrom="paragraph">
                      <wp:posOffset>222250</wp:posOffset>
                    </wp:positionV>
                    <wp:extent cx="1758950" cy="349250"/>
                    <wp:effectExtent l="3175" t="3175"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8950" cy="349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34F211" w14:textId="77777777" w:rsidR="00FB324B" w:rsidRDefault="00FB324B" w:rsidP="005B175E">
                                <w:pPr>
                                  <w:jc w:val="right"/>
                                  <w:rPr>
                                    <w:ins w:id="29" w:author="Zachary Diaks" w:date="2018-01-10T10:42:00Z"/>
                                    <w:spacing w:val="8"/>
                                    <w:sz w:val="18"/>
                                    <w:szCs w:val="16"/>
                                  </w:rPr>
                                </w:pPr>
                                <w:ins w:id="30" w:author="Zachary Diaks" w:date="2018-01-10T10:42:00Z">
                                  <w:r>
                                    <w:rPr>
                                      <w:spacing w:val="8"/>
                                      <w:sz w:val="18"/>
                                      <w:szCs w:val="16"/>
                                    </w:rPr>
                                    <w:t>516-672-8931</w:t>
                                  </w:r>
                                </w:ins>
                              </w:p>
                              <w:p w14:paraId="03375291" w14:textId="77777777" w:rsidR="00FB324B" w:rsidRDefault="00FB324B" w:rsidP="005B175E">
                                <w:pPr>
                                  <w:jc w:val="right"/>
                                  <w:rPr>
                                    <w:spacing w:val="8"/>
                                    <w:sz w:val="28"/>
                                  </w:rPr>
                                </w:pPr>
                                <w:ins w:id="31" w:author="Zachary Diaks" w:date="2018-01-10T10:41:00Z">
                                  <w:r>
                                    <w:rPr>
                                      <w:spacing w:val="8"/>
                                      <w:sz w:val="18"/>
                                      <w:szCs w:val="16"/>
                                    </w:rPr>
                                    <w:t>diaks.z@husky.neu.edu</w:t>
                                  </w:r>
                                </w:ins>
                                <w:r w:rsidRPr="00E03055">
                                  <w:rPr>
                                    <w:spacing w:val="8"/>
                                    <w:sz w:val="28"/>
                                  </w:rPr>
                                  <w:t xml:space="preserve"> </w:t>
                                </w:r>
                              </w:p>
                              <w:p w14:paraId="7C6736B9" w14:textId="77777777" w:rsidR="00FB324B" w:rsidRDefault="00FB324B" w:rsidP="005B175E">
                                <w:pPr>
                                  <w:jc w:val="right"/>
                                </w:pPr>
                                <w:del w:id="32" w:author="Zachary Diaks" w:date="2018-01-10T10:41:00Z">
                                  <w:r w:rsidDel="00FB324B">
                                    <w:rPr>
                                      <w:spacing w:val="8"/>
                                      <w:sz w:val="18"/>
                                      <w:szCs w:val="16"/>
                                    </w:rPr>
                                    <w:delText xml:space="preserve">Boston, MA </w:delText>
                                  </w:r>
                                  <w:r w:rsidRPr="00E03055" w:rsidDel="00FB324B">
                                    <w:rPr>
                                      <w:spacing w:val="8"/>
                                      <w:sz w:val="18"/>
                                      <w:szCs w:val="16"/>
                                    </w:rPr>
                                    <w:delText>02120</w:delText>
                                  </w:r>
                                </w:del>
                                <w:r w:rsidRPr="00E03055">
                                  <w:rPr>
                                    <w:spacing w:val="8"/>
                                    <w:sz w:val="18"/>
                                    <w:szCs w:val="16"/>
                                  </w:rPr>
                                  <w: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E15DEF" id="Text Box 4" o:spid="_x0000_s1028" type="#_x0000_t202" style="position:absolute;left:0;text-align:left;margin-left:401.5pt;margin-top:17.5pt;width:138.5pt;height: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" stroked="f">
                    <v:textbox>
                      <w:txbxContent>
                        <w:p w14:paraId="4D34F211" w14:textId="77777777" w:rsidR="00FB324B" w:rsidRDefault="00FB324B" w:rsidP="005B175E">
                          <w:pPr>
                            <w:jc w:val="right"/>
                            <w:rPr>
                              <w:ins w:id="33" w:author="Zachary Diaks" w:date="2018-01-10T10:42:00Z"/>
                              <w:spacing w:val="8"/>
                              <w:sz w:val="18"/>
                              <w:szCs w:val="16"/>
                            </w:rPr>
                          </w:pPr>
                          <w:ins w:id="34" w:author="Zachary Diaks" w:date="2018-01-10T10:42:00Z">
                            <w:r>
                              <w:rPr>
                                <w:spacing w:val="8"/>
                                <w:sz w:val="18"/>
                                <w:szCs w:val="16"/>
                              </w:rPr>
                              <w:t>516-672-8931</w:t>
                            </w:r>
                          </w:ins>
                        </w:p>
                        <w:p w14:paraId="03375291" w14:textId="77777777" w:rsidR="00FB324B" w:rsidRDefault="00FB324B" w:rsidP="005B175E">
                          <w:pPr>
                            <w:jc w:val="right"/>
                            <w:rPr>
                              <w:spacing w:val="8"/>
                              <w:sz w:val="28"/>
                            </w:rPr>
                          </w:pPr>
                          <w:ins w:id="35" w:author="Zachary Diaks" w:date="2018-01-10T10:41:00Z">
                            <w:r>
                              <w:rPr>
                                <w:spacing w:val="8"/>
                                <w:sz w:val="18"/>
                                <w:szCs w:val="16"/>
                              </w:rPr>
                              <w:t>diaks.z@husky.neu.edu</w:t>
                            </w:r>
                          </w:ins>
                          <w:r w:rsidRPr="00E03055">
                            <w:rPr>
                              <w:spacing w:val="8"/>
                              <w:sz w:val="28"/>
                            </w:rPr>
                            <w:t xml:space="preserve"> </w:t>
                          </w:r>
                        </w:p>
                        <w:p w14:paraId="7C6736B9" w14:textId="77777777" w:rsidR="00FB324B" w:rsidRDefault="00FB324B" w:rsidP="005B175E">
                          <w:pPr>
                            <w:jc w:val="right"/>
                          </w:pPr>
                          <w:del w:id="36" w:author="Zachary Diaks" w:date="2018-01-10T10:41:00Z">
                            <w:r w:rsidDel="00FB324B">
                              <w:rPr>
                                <w:spacing w:val="8"/>
                                <w:sz w:val="18"/>
                                <w:szCs w:val="16"/>
                              </w:rPr>
                              <w:delText xml:space="preserve">Boston, MA </w:delText>
                            </w:r>
                            <w:r w:rsidRPr="00E03055" w:rsidDel="00FB324B">
                              <w:rPr>
                                <w:spacing w:val="8"/>
                                <w:sz w:val="18"/>
                                <w:szCs w:val="16"/>
                              </w:rPr>
                              <w:delText>02120</w:delText>
                            </w:r>
                          </w:del>
                          <w:r w:rsidRPr="00E03055">
                            <w:rPr>
                              <w:spacing w:val="8"/>
                              <w:sz w:val="18"/>
                              <w:szCs w:val="16"/>
                            </w:rPr>
                            <w:t>   </w:t>
                          </w:r>
                        </w:p>
                      </w:txbxContent>
                    </v:textbox>
                  </v:shape>
                </w:pict>
              </mc:Fallback>
            </mc:AlternateContent>
          </w:r>
        </w:del>
      </w:ins>
      <w:r w:rsidR="00986A2E" w:rsidRPr="00DD116D">
        <w:rPr>
          <w:color w:val="2E74B5"/>
          <w:spacing w:val="21"/>
          <w:sz w:val="48"/>
          <w:szCs w:val="48"/>
        </w:rPr>
        <w:t>Zachary Diaks</w:t>
      </w:r>
    </w:p>
    <w:p w14:paraId="4CD05DEA" w14:textId="660C518B" w:rsidR="00120A32" w:rsidRPr="00E03055" w:rsidRDefault="00315DC7" w:rsidP="00315DC7">
      <w:pPr>
        <w:spacing w:after="40"/>
        <w:rPr>
          <w:spacing w:val="8"/>
          <w:sz w:val="18"/>
          <w:szCs w:val="16"/>
        </w:rPr>
      </w:pPr>
      <w:r w:rsidRPr="00E03055">
        <w:rPr>
          <w:spacing w:val="8"/>
          <w:sz w:val="28"/>
        </w:rPr>
        <w:tab/>
      </w:r>
      <w:r w:rsidRPr="00E03055">
        <w:rPr>
          <w:spacing w:val="8"/>
          <w:sz w:val="28"/>
        </w:rPr>
        <w:tab/>
        <w:t xml:space="preserve"> </w:t>
      </w:r>
      <w:r w:rsidR="00E03055">
        <w:rPr>
          <w:spacing w:val="8"/>
          <w:sz w:val="28"/>
        </w:rPr>
        <w:tab/>
      </w:r>
      <w:r w:rsidR="00E03055">
        <w:rPr>
          <w:spacing w:val="8"/>
          <w:sz w:val="28"/>
        </w:rPr>
        <w:tab/>
      </w:r>
      <w:r w:rsidR="00E03055">
        <w:rPr>
          <w:spacing w:val="8"/>
          <w:sz w:val="28"/>
        </w:rPr>
        <w:tab/>
      </w:r>
      <w:r w:rsidR="00E03055">
        <w:rPr>
          <w:spacing w:val="8"/>
          <w:sz w:val="28"/>
        </w:rPr>
        <w:tab/>
      </w:r>
      <w:r w:rsidR="00E03055">
        <w:rPr>
          <w:spacing w:val="8"/>
          <w:sz w:val="28"/>
        </w:rPr>
        <w:tab/>
      </w:r>
      <w:del w:id="37" w:author="Zachary Diaks" w:date="2018-01-10T10:40:00Z">
        <w:r w:rsidR="001F3C2B" w:rsidRPr="00E03055" w:rsidDel="00FB324B">
          <w:rPr>
            <w:spacing w:val="8"/>
            <w:sz w:val="18"/>
            <w:szCs w:val="16"/>
          </w:rPr>
          <w:delText>516-</w:delText>
        </w:r>
        <w:r w:rsidR="00986A2E" w:rsidRPr="00E03055" w:rsidDel="00FB324B">
          <w:rPr>
            <w:spacing w:val="8"/>
            <w:sz w:val="18"/>
            <w:szCs w:val="16"/>
          </w:rPr>
          <w:delText>672-8931</w:delText>
        </w:r>
      </w:del>
      <w:r w:rsidR="00986A2E" w:rsidRPr="00E03055">
        <w:rPr>
          <w:spacing w:val="8"/>
          <w:sz w:val="18"/>
          <w:szCs w:val="16"/>
        </w:rPr>
        <w:t>   </w:t>
      </w:r>
      <w:r w:rsidR="00986A2E" w:rsidRPr="00E03055">
        <w:rPr>
          <w:spacing w:val="8"/>
          <w:sz w:val="28"/>
        </w:rPr>
        <w:t xml:space="preserve"> </w:t>
      </w:r>
      <w:r w:rsidRPr="00E03055">
        <w:rPr>
          <w:spacing w:val="8"/>
          <w:sz w:val="28"/>
        </w:rPr>
        <w:tab/>
      </w:r>
      <w:r w:rsidRPr="00E03055">
        <w:rPr>
          <w:spacing w:val="8"/>
          <w:sz w:val="28"/>
        </w:rPr>
        <w:tab/>
      </w:r>
      <w:r w:rsidR="00E03055">
        <w:rPr>
          <w:spacing w:val="8"/>
          <w:sz w:val="28"/>
        </w:rPr>
        <w:tab/>
      </w:r>
      <w:r w:rsidR="00E03055">
        <w:rPr>
          <w:spacing w:val="8"/>
          <w:sz w:val="28"/>
        </w:rPr>
        <w:tab/>
      </w:r>
      <w:del w:id="38" w:author="Zachary Diaks" w:date="2018-01-10T10:40:00Z">
        <w:r w:rsidR="00986A2E" w:rsidRPr="00E03055" w:rsidDel="00FB324B">
          <w:rPr>
            <w:spacing w:val="8"/>
            <w:sz w:val="18"/>
            <w:szCs w:val="16"/>
          </w:rPr>
          <w:delText>diaks.z@husky.neu.edu</w:delText>
        </w:r>
      </w:del>
    </w:p>
    <w:p w14:paraId="70AFA78E" w14:textId="77777777" w:rsidR="00986A2E" w:rsidRDefault="00120A32">
      <w:pPr>
        <w:spacing w:after="40"/>
        <w:rPr>
          <w:spacing w:val="8"/>
        </w:rPr>
      </w:pPr>
      <w:r>
        <w:rPr>
          <w:spacing w:val="8"/>
          <w:sz w:val="16"/>
          <w:szCs w:val="16"/>
          <w:u w:val="single"/>
        </w:rPr>
        <w:tab/>
      </w:r>
      <w:r>
        <w:rPr>
          <w:spacing w:val="8"/>
          <w:sz w:val="16"/>
          <w:szCs w:val="16"/>
          <w:u w:val="single"/>
        </w:rPr>
        <w:tab/>
      </w:r>
      <w:r>
        <w:rPr>
          <w:spacing w:val="8"/>
          <w:sz w:val="16"/>
          <w:szCs w:val="16"/>
          <w:u w:val="single"/>
        </w:rPr>
        <w:tab/>
      </w:r>
      <w:r>
        <w:rPr>
          <w:spacing w:val="8"/>
          <w:sz w:val="16"/>
          <w:szCs w:val="16"/>
          <w:u w:val="single"/>
        </w:rPr>
        <w:tab/>
      </w:r>
      <w:r>
        <w:rPr>
          <w:spacing w:val="8"/>
          <w:sz w:val="16"/>
          <w:szCs w:val="16"/>
          <w:u w:val="single"/>
        </w:rPr>
        <w:tab/>
      </w:r>
      <w:r>
        <w:rPr>
          <w:spacing w:val="8"/>
          <w:sz w:val="16"/>
          <w:szCs w:val="16"/>
          <w:u w:val="single"/>
        </w:rPr>
        <w:tab/>
      </w:r>
      <w:r>
        <w:rPr>
          <w:spacing w:val="8"/>
          <w:sz w:val="16"/>
          <w:szCs w:val="16"/>
          <w:u w:val="single"/>
        </w:rPr>
        <w:tab/>
      </w:r>
      <w:r>
        <w:rPr>
          <w:spacing w:val="8"/>
          <w:sz w:val="16"/>
          <w:szCs w:val="16"/>
          <w:u w:val="single"/>
        </w:rPr>
        <w:tab/>
      </w:r>
      <w:r>
        <w:rPr>
          <w:spacing w:val="8"/>
          <w:sz w:val="16"/>
          <w:szCs w:val="16"/>
          <w:u w:val="single"/>
        </w:rPr>
        <w:tab/>
      </w:r>
      <w:r>
        <w:rPr>
          <w:spacing w:val="8"/>
          <w:sz w:val="16"/>
          <w:szCs w:val="16"/>
          <w:u w:val="single"/>
        </w:rPr>
        <w:tab/>
      </w:r>
      <w:r>
        <w:rPr>
          <w:spacing w:val="8"/>
          <w:sz w:val="16"/>
          <w:szCs w:val="16"/>
          <w:u w:val="single"/>
        </w:rPr>
        <w:tab/>
      </w:r>
      <w:r>
        <w:rPr>
          <w:spacing w:val="8"/>
          <w:sz w:val="16"/>
          <w:szCs w:val="16"/>
          <w:u w:val="single"/>
        </w:rPr>
        <w:tab/>
      </w:r>
      <w:r>
        <w:rPr>
          <w:spacing w:val="8"/>
          <w:sz w:val="16"/>
          <w:szCs w:val="16"/>
          <w:u w:val="single"/>
        </w:rPr>
        <w:tab/>
      </w:r>
      <w:r>
        <w:rPr>
          <w:spacing w:val="8"/>
          <w:sz w:val="16"/>
          <w:szCs w:val="16"/>
          <w:u w:val="single"/>
        </w:rPr>
        <w:tab/>
        <w:t xml:space="preserve">             </w:t>
      </w:r>
      <w:r w:rsidR="00986A2E">
        <w:rPr>
          <w:spacing w:val="8"/>
          <w:sz w:val="16"/>
          <w:szCs w:val="16"/>
        </w:rPr>
        <w:t>  </w:t>
      </w:r>
    </w:p>
    <w:p w14:paraId="1DBBF2B7" w14:textId="77777777" w:rsidR="00986A2E" w:rsidRPr="009D337F" w:rsidRDefault="00986A2E" w:rsidP="0053453C">
      <w:pPr>
        <w:pStyle w:val="Heading1"/>
        <w:keepNext w:val="0"/>
        <w:spacing w:before="0" w:after="0"/>
        <w:jc w:val="center"/>
        <w:rPr>
          <w:rFonts w:ascii="Times New Roman" w:hAnsi="Times New Roman" w:cs="Times New Roman"/>
          <w:b w:val="0"/>
          <w:bCs w:val="0"/>
          <w:color w:val="2E74B5"/>
          <w:spacing w:val="8"/>
          <w:sz w:val="52"/>
          <w:szCs w:val="48"/>
        </w:rPr>
      </w:pPr>
      <w:r w:rsidRPr="009D337F">
        <w:rPr>
          <w:rFonts w:ascii="Times New Roman" w:hAnsi="Times New Roman" w:cs="Times New Roman"/>
          <w:b w:val="0"/>
          <w:bCs w:val="0"/>
          <w:color w:val="2E74B5"/>
          <w:spacing w:val="12"/>
          <w:kern w:val="0"/>
          <w:sz w:val="36"/>
        </w:rPr>
        <w:t>Education</w:t>
      </w:r>
    </w:p>
    <w:p w14:paraId="4E5B2155" w14:textId="77777777" w:rsidR="00CC4D7E" w:rsidRPr="003928E9" w:rsidRDefault="00A21E73" w:rsidP="009D337F">
      <w:pPr>
        <w:pStyle w:val="Heading2"/>
        <w:keepNext w:val="0"/>
        <w:spacing w:before="0" w:after="0"/>
        <w:rPr>
          <w:rFonts w:ascii="Times New Roman" w:hAnsi="Times New Roman" w:cs="Times New Roman"/>
          <w:bCs w:val="0"/>
          <w:i w:val="0"/>
          <w:iCs w:val="0"/>
          <w:caps/>
          <w:color w:val="32302E"/>
          <w:spacing w:val="8"/>
          <w:sz w:val="20"/>
          <w:szCs w:val="20"/>
        </w:rPr>
      </w:pPr>
      <w:r w:rsidRPr="00D11ECF">
        <w:rPr>
          <w:rFonts w:ascii="Times New Roman" w:hAnsi="Times New Roman" w:cs="Times New Roman"/>
          <w:bCs w:val="0"/>
          <w:i w:val="0"/>
          <w:iCs w:val="0"/>
          <w:caps/>
          <w:spacing w:val="8"/>
          <w:sz w:val="20"/>
          <w:szCs w:val="20"/>
        </w:rPr>
        <w:t>Northeastern University</w:t>
      </w:r>
      <w:r w:rsidRPr="003928E9">
        <w:rPr>
          <w:rFonts w:ascii="Times New Roman" w:hAnsi="Times New Roman" w:cs="Times New Roman"/>
          <w:bCs w:val="0"/>
          <w:i w:val="0"/>
          <w:iCs w:val="0"/>
          <w:caps/>
          <w:color w:val="32302E"/>
          <w:spacing w:val="8"/>
          <w:sz w:val="20"/>
          <w:szCs w:val="20"/>
        </w:rPr>
        <w:t xml:space="preserve"> </w:t>
      </w:r>
      <w:r w:rsidRPr="003928E9">
        <w:rPr>
          <w:rFonts w:ascii="Times New Roman" w:hAnsi="Times New Roman" w:cs="Times New Roman"/>
          <w:bCs w:val="0"/>
          <w:i w:val="0"/>
          <w:iCs w:val="0"/>
          <w:caps/>
          <w:color w:val="32302E"/>
          <w:spacing w:val="8"/>
          <w:sz w:val="20"/>
          <w:szCs w:val="20"/>
        </w:rPr>
        <w:tab/>
      </w:r>
      <w:r w:rsidRPr="003928E9">
        <w:rPr>
          <w:rFonts w:ascii="Times New Roman" w:hAnsi="Times New Roman" w:cs="Times New Roman"/>
          <w:bCs w:val="0"/>
          <w:i w:val="0"/>
          <w:iCs w:val="0"/>
          <w:caps/>
          <w:color w:val="32302E"/>
          <w:spacing w:val="8"/>
          <w:sz w:val="20"/>
          <w:szCs w:val="20"/>
        </w:rPr>
        <w:tab/>
      </w:r>
      <w:r w:rsidRPr="003928E9">
        <w:rPr>
          <w:rFonts w:ascii="Times New Roman" w:hAnsi="Times New Roman" w:cs="Times New Roman"/>
          <w:bCs w:val="0"/>
          <w:i w:val="0"/>
          <w:iCs w:val="0"/>
          <w:caps/>
          <w:color w:val="32302E"/>
          <w:spacing w:val="8"/>
          <w:sz w:val="20"/>
          <w:szCs w:val="20"/>
        </w:rPr>
        <w:tab/>
      </w:r>
      <w:r w:rsidRPr="003928E9">
        <w:rPr>
          <w:rFonts w:ascii="Times New Roman" w:hAnsi="Times New Roman" w:cs="Times New Roman"/>
          <w:bCs w:val="0"/>
          <w:i w:val="0"/>
          <w:iCs w:val="0"/>
          <w:caps/>
          <w:color w:val="32302E"/>
          <w:spacing w:val="8"/>
          <w:sz w:val="20"/>
          <w:szCs w:val="20"/>
        </w:rPr>
        <w:tab/>
      </w:r>
      <w:r w:rsidRPr="003928E9">
        <w:rPr>
          <w:rFonts w:ascii="Times New Roman" w:hAnsi="Times New Roman" w:cs="Times New Roman"/>
          <w:bCs w:val="0"/>
          <w:i w:val="0"/>
          <w:iCs w:val="0"/>
          <w:caps/>
          <w:color w:val="32302E"/>
          <w:spacing w:val="8"/>
          <w:sz w:val="20"/>
          <w:szCs w:val="20"/>
        </w:rPr>
        <w:tab/>
      </w:r>
      <w:r w:rsidRPr="003928E9">
        <w:rPr>
          <w:rFonts w:ascii="Times New Roman" w:hAnsi="Times New Roman" w:cs="Times New Roman"/>
          <w:bCs w:val="0"/>
          <w:i w:val="0"/>
          <w:iCs w:val="0"/>
          <w:caps/>
          <w:color w:val="32302E"/>
          <w:spacing w:val="8"/>
          <w:sz w:val="20"/>
          <w:szCs w:val="20"/>
        </w:rPr>
        <w:tab/>
      </w:r>
      <w:r w:rsidRPr="003928E9">
        <w:rPr>
          <w:rFonts w:ascii="Times New Roman" w:hAnsi="Times New Roman" w:cs="Times New Roman"/>
          <w:bCs w:val="0"/>
          <w:i w:val="0"/>
          <w:iCs w:val="0"/>
          <w:caps/>
          <w:color w:val="32302E"/>
          <w:spacing w:val="8"/>
          <w:sz w:val="20"/>
          <w:szCs w:val="20"/>
        </w:rPr>
        <w:tab/>
      </w:r>
      <w:r w:rsidRPr="003928E9">
        <w:rPr>
          <w:rFonts w:ascii="Times New Roman" w:hAnsi="Times New Roman" w:cs="Times New Roman"/>
          <w:bCs w:val="0"/>
          <w:i w:val="0"/>
          <w:iCs w:val="0"/>
          <w:caps/>
          <w:color w:val="32302E"/>
          <w:spacing w:val="8"/>
          <w:sz w:val="20"/>
          <w:szCs w:val="20"/>
        </w:rPr>
        <w:tab/>
      </w:r>
      <w:r w:rsidRPr="003928E9">
        <w:rPr>
          <w:rFonts w:ascii="Times New Roman" w:hAnsi="Times New Roman" w:cs="Times New Roman"/>
          <w:bCs w:val="0"/>
          <w:i w:val="0"/>
          <w:iCs w:val="0"/>
          <w:caps/>
          <w:color w:val="32302E"/>
          <w:spacing w:val="8"/>
          <w:sz w:val="20"/>
          <w:szCs w:val="20"/>
        </w:rPr>
        <w:tab/>
      </w:r>
      <w:r w:rsidR="0091046C">
        <w:rPr>
          <w:rFonts w:ascii="Times New Roman" w:hAnsi="Times New Roman" w:cs="Times New Roman"/>
          <w:bCs w:val="0"/>
          <w:i w:val="0"/>
          <w:iCs w:val="0"/>
          <w:caps/>
          <w:color w:val="32302E"/>
          <w:spacing w:val="8"/>
          <w:sz w:val="20"/>
          <w:szCs w:val="20"/>
        </w:rPr>
        <w:t xml:space="preserve"> </w:t>
      </w:r>
      <w:r w:rsidR="00CC4D7E" w:rsidRPr="003928E9">
        <w:rPr>
          <w:rFonts w:ascii="Times New Roman" w:hAnsi="Times New Roman" w:cs="Times New Roman"/>
          <w:bCs w:val="0"/>
          <w:i w:val="0"/>
          <w:iCs w:val="0"/>
          <w:caps/>
          <w:color w:val="32302E"/>
          <w:spacing w:val="8"/>
          <w:sz w:val="20"/>
          <w:szCs w:val="20"/>
        </w:rPr>
        <w:t>Boston, MA</w:t>
      </w:r>
    </w:p>
    <w:p w14:paraId="33AC94A6" w14:textId="665811E1" w:rsidR="00A21E73" w:rsidRPr="005A0A41" w:rsidRDefault="00A21E73">
      <w:pPr>
        <w:rPr>
          <w:b/>
          <w:sz w:val="20"/>
          <w:szCs w:val="20"/>
        </w:rPr>
        <w:pPrChange w:id="39" w:author="Zachary Diaks" w:date="2019-11-14T13:42:00Z">
          <w:pPr>
            <w:pBdr>
              <w:left w:val="none" w:sz="0" w:space="8" w:color="auto"/>
            </w:pBdr>
          </w:pPr>
        </w:pPrChange>
      </w:pPr>
      <w:del w:id="40" w:author="Zachary Diaks" w:date="2025-09-10T19:41:00Z" w16du:dateUtc="2025-09-10T23:41:00Z">
        <w:r w:rsidRPr="00CA1C63" w:rsidDel="009979C6">
          <w:rPr>
            <w:i/>
            <w:sz w:val="20"/>
            <w:szCs w:val="20"/>
          </w:rPr>
          <w:delText xml:space="preserve">Candidate for </w:delText>
        </w:r>
      </w:del>
      <w:r w:rsidR="005A0A41">
        <w:rPr>
          <w:i/>
          <w:sz w:val="20"/>
          <w:szCs w:val="20"/>
        </w:rPr>
        <w:t xml:space="preserve">B.S. </w:t>
      </w:r>
      <w:r w:rsidRPr="00CA1C63">
        <w:rPr>
          <w:i/>
          <w:sz w:val="20"/>
          <w:szCs w:val="20"/>
        </w:rPr>
        <w:t>Physics</w:t>
      </w:r>
      <w:ins w:id="41" w:author="Zachary Diaks" w:date="2025-09-10T19:42:00Z" w16du:dateUtc="2025-09-10T23:42:00Z">
        <w:r w:rsidR="00C61CC5">
          <w:rPr>
            <w:i/>
            <w:sz w:val="20"/>
            <w:szCs w:val="20"/>
          </w:rPr>
          <w:t xml:space="preserve">, </w:t>
        </w:r>
      </w:ins>
      <w:r w:rsidR="005A0A41">
        <w:rPr>
          <w:i/>
          <w:sz w:val="20"/>
          <w:szCs w:val="20"/>
        </w:rPr>
        <w:t>Mathematics and Computer Science Minor</w:t>
      </w:r>
      <w:r w:rsidR="00120A32" w:rsidRPr="002D47F1">
        <w:rPr>
          <w:sz w:val="20"/>
          <w:szCs w:val="20"/>
        </w:rPr>
        <w:tab/>
      </w:r>
      <w:r w:rsidR="00120A32" w:rsidRPr="002D47F1">
        <w:rPr>
          <w:sz w:val="20"/>
          <w:szCs w:val="20"/>
        </w:rPr>
        <w:tab/>
      </w:r>
      <w:r w:rsidR="00120A32" w:rsidRPr="002D47F1">
        <w:rPr>
          <w:sz w:val="20"/>
          <w:szCs w:val="20"/>
        </w:rPr>
        <w:tab/>
      </w:r>
      <w:r w:rsidR="00120A32" w:rsidRPr="002D47F1">
        <w:rPr>
          <w:sz w:val="20"/>
          <w:szCs w:val="20"/>
        </w:rPr>
        <w:tab/>
      </w:r>
      <w:r w:rsidR="00120A32" w:rsidRPr="002D47F1">
        <w:rPr>
          <w:sz w:val="20"/>
          <w:szCs w:val="20"/>
        </w:rPr>
        <w:tab/>
      </w:r>
      <w:r w:rsidR="005A0A41">
        <w:rPr>
          <w:sz w:val="20"/>
          <w:szCs w:val="20"/>
        </w:rPr>
        <w:t xml:space="preserve">                                        </w:t>
      </w:r>
      <w:r w:rsidR="00120A32" w:rsidRPr="002D47F1">
        <w:rPr>
          <w:sz w:val="20"/>
          <w:szCs w:val="20"/>
        </w:rPr>
        <w:t>May 2020</w:t>
      </w:r>
      <w:del w:id="42" w:author="Zachary Diaks" w:date="2019-11-14T13:42:00Z">
        <w:r w:rsidRPr="00DC7DE9" w:rsidDel="001D223D">
          <w:rPr>
            <w:b/>
            <w:color w:val="32302E"/>
            <w:spacing w:val="8"/>
            <w:sz w:val="20"/>
            <w:szCs w:val="20"/>
          </w:rPr>
          <w:delText>Honors</w:delText>
        </w:r>
        <w:r w:rsidRPr="0092430C" w:rsidDel="001D223D">
          <w:rPr>
            <w:color w:val="32302E"/>
            <w:spacing w:val="8"/>
            <w:sz w:val="20"/>
            <w:szCs w:val="20"/>
          </w:rPr>
          <w:delText>:</w:delText>
        </w:r>
        <w:r w:rsidR="002D47F1" w:rsidDel="001D223D">
          <w:rPr>
            <w:i/>
            <w:color w:val="32302E"/>
            <w:spacing w:val="8"/>
            <w:sz w:val="20"/>
            <w:szCs w:val="20"/>
          </w:rPr>
          <w:delText xml:space="preserve"> </w:delText>
        </w:r>
        <w:r w:rsidRPr="003928E9" w:rsidDel="001D223D">
          <w:rPr>
            <w:color w:val="32302E"/>
            <w:spacing w:val="8"/>
            <w:sz w:val="20"/>
            <w:szCs w:val="20"/>
          </w:rPr>
          <w:delText>Dean’s List</w:delText>
        </w:r>
        <w:r w:rsidR="0092430C" w:rsidDel="001D223D">
          <w:rPr>
            <w:color w:val="32302E"/>
            <w:spacing w:val="8"/>
            <w:sz w:val="20"/>
            <w:szCs w:val="20"/>
          </w:rPr>
          <w:tab/>
        </w:r>
        <w:r w:rsidR="004E6A6F" w:rsidDel="001D223D">
          <w:rPr>
            <w:color w:val="32302E"/>
            <w:spacing w:val="8"/>
            <w:sz w:val="20"/>
            <w:szCs w:val="20"/>
          </w:rPr>
          <w:tab/>
        </w:r>
        <w:r w:rsidR="004E6A6F" w:rsidDel="001D223D">
          <w:rPr>
            <w:color w:val="32302E"/>
            <w:spacing w:val="8"/>
            <w:sz w:val="20"/>
            <w:szCs w:val="20"/>
          </w:rPr>
          <w:tab/>
        </w:r>
        <w:r w:rsidR="004E6A6F" w:rsidDel="001D223D">
          <w:rPr>
            <w:color w:val="32302E"/>
            <w:spacing w:val="8"/>
            <w:sz w:val="20"/>
            <w:szCs w:val="20"/>
          </w:rPr>
          <w:tab/>
        </w:r>
        <w:r w:rsidR="004E6A6F" w:rsidDel="001D223D">
          <w:rPr>
            <w:color w:val="32302E"/>
            <w:spacing w:val="8"/>
            <w:sz w:val="20"/>
            <w:szCs w:val="20"/>
          </w:rPr>
          <w:tab/>
        </w:r>
        <w:r w:rsidR="004E6A6F" w:rsidDel="001D223D">
          <w:rPr>
            <w:color w:val="32302E"/>
            <w:spacing w:val="8"/>
            <w:sz w:val="20"/>
            <w:szCs w:val="20"/>
          </w:rPr>
          <w:tab/>
        </w:r>
        <w:r w:rsidR="004E6A6F" w:rsidDel="001D223D">
          <w:rPr>
            <w:color w:val="32302E"/>
            <w:spacing w:val="8"/>
            <w:sz w:val="20"/>
            <w:szCs w:val="20"/>
          </w:rPr>
          <w:tab/>
        </w:r>
        <w:r w:rsidR="004E6A6F" w:rsidDel="001D223D">
          <w:rPr>
            <w:color w:val="32302E"/>
            <w:spacing w:val="8"/>
            <w:sz w:val="20"/>
            <w:szCs w:val="20"/>
          </w:rPr>
          <w:tab/>
        </w:r>
        <w:r w:rsidR="00342F12" w:rsidDel="001D223D">
          <w:rPr>
            <w:color w:val="32302E"/>
            <w:spacing w:val="8"/>
            <w:sz w:val="20"/>
            <w:szCs w:val="20"/>
          </w:rPr>
          <w:delText xml:space="preserve">   </w:delText>
        </w:r>
      </w:del>
    </w:p>
    <w:p w14:paraId="7ECF7DD7" w14:textId="0ABA95B8" w:rsidR="00E320EE" w:rsidRPr="008C0AEC" w:rsidDel="00C61CC5" w:rsidRDefault="004D3417" w:rsidP="004D3417">
      <w:pPr>
        <w:rPr>
          <w:del w:id="43" w:author="Zachary Diaks" w:date="2025-09-10T19:42:00Z" w16du:dateUtc="2025-09-10T23:42:00Z"/>
          <w:spacing w:val="8"/>
          <w:sz w:val="20"/>
          <w:szCs w:val="20"/>
        </w:rPr>
      </w:pPr>
      <w:del w:id="44" w:author="Zachary Diaks" w:date="2025-09-10T19:42:00Z" w16du:dateUtc="2025-09-10T23:42:00Z">
        <w:r w:rsidRPr="00DC7DE9" w:rsidDel="00C61CC5">
          <w:rPr>
            <w:b/>
            <w:spacing w:val="8"/>
            <w:sz w:val="20"/>
            <w:szCs w:val="20"/>
          </w:rPr>
          <w:delText>Activities</w:delText>
        </w:r>
        <w:r w:rsidR="00E93559" w:rsidRPr="0092430C" w:rsidDel="00C61CC5">
          <w:rPr>
            <w:spacing w:val="8"/>
            <w:sz w:val="20"/>
            <w:szCs w:val="20"/>
          </w:rPr>
          <w:delText>:</w:delText>
        </w:r>
        <w:r w:rsidR="00E93559" w:rsidDel="00C61CC5">
          <w:rPr>
            <w:spacing w:val="8"/>
            <w:sz w:val="20"/>
            <w:szCs w:val="20"/>
          </w:rPr>
          <w:delText xml:space="preserve"> </w:delText>
        </w:r>
        <w:r w:rsidRPr="003928E9" w:rsidDel="00C61CC5">
          <w:rPr>
            <w:spacing w:val="8"/>
            <w:sz w:val="20"/>
            <w:szCs w:val="20"/>
          </w:rPr>
          <w:delText>Society of Physics Students</w:delText>
        </w:r>
        <w:r w:rsidR="00196D60" w:rsidDel="00C61CC5">
          <w:rPr>
            <w:spacing w:val="8"/>
            <w:sz w:val="20"/>
            <w:szCs w:val="20"/>
          </w:rPr>
          <w:delText xml:space="preserve"> (Webmaster)</w:delText>
        </w:r>
        <w:r w:rsidRPr="003928E9" w:rsidDel="00C61CC5">
          <w:rPr>
            <w:spacing w:val="8"/>
            <w:sz w:val="20"/>
            <w:szCs w:val="20"/>
          </w:rPr>
          <w:delText>, Math Club, Men’s Club Ice Hockey, Men’s Club Baseball</w:delText>
        </w:r>
      </w:del>
    </w:p>
    <w:p w14:paraId="791BA3A1" w14:textId="07EAABE0" w:rsidR="004D3417" w:rsidRPr="00113757" w:rsidDel="00BA0E8D" w:rsidRDefault="004D3417" w:rsidP="00DC7DE9">
      <w:pPr>
        <w:ind w:left="990" w:hanging="990"/>
        <w:rPr>
          <w:del w:id="45" w:author="Zachary Diaks" w:date="2019-11-14T13:35:00Z"/>
          <w:color w:val="32302E"/>
          <w:spacing w:val="8"/>
          <w:sz w:val="20"/>
          <w:szCs w:val="20"/>
        </w:rPr>
      </w:pPr>
      <w:del w:id="46" w:author="Zachary Diaks" w:date="2019-11-14T13:35:00Z">
        <w:r w:rsidRPr="00DC7DE9" w:rsidDel="00BA0E8D">
          <w:rPr>
            <w:b/>
            <w:color w:val="32302E"/>
            <w:spacing w:val="8"/>
            <w:sz w:val="20"/>
            <w:szCs w:val="20"/>
          </w:rPr>
          <w:delText>Courses</w:delText>
        </w:r>
        <w:r w:rsidRPr="00DC7DE9" w:rsidDel="00BA0E8D">
          <w:rPr>
            <w:color w:val="32302E"/>
            <w:spacing w:val="8"/>
            <w:sz w:val="20"/>
            <w:szCs w:val="20"/>
          </w:rPr>
          <w:delText>:</w:delText>
        </w:r>
        <w:r w:rsidR="00E93559" w:rsidDel="00BA0E8D">
          <w:rPr>
            <w:color w:val="32302E"/>
            <w:spacing w:val="8"/>
            <w:sz w:val="20"/>
            <w:szCs w:val="20"/>
          </w:rPr>
          <w:delText xml:space="preserve">  </w:delText>
        </w:r>
        <w:r w:rsidR="00E93559" w:rsidDel="00BA0E8D">
          <w:rPr>
            <w:color w:val="32302E"/>
            <w:spacing w:val="8"/>
            <w:sz w:val="20"/>
            <w:szCs w:val="20"/>
          </w:rPr>
          <w:tab/>
        </w:r>
      </w:del>
      <w:del w:id="47" w:author="Zachary Diaks" w:date="2019-10-13T17:51:00Z">
        <w:r w:rsidDel="000E157A">
          <w:rPr>
            <w:color w:val="32302E"/>
            <w:spacing w:val="8"/>
            <w:sz w:val="20"/>
            <w:szCs w:val="20"/>
          </w:rPr>
          <w:delText>Modern Physics,</w:delText>
        </w:r>
        <w:r w:rsidR="00046871" w:rsidDel="000E157A">
          <w:rPr>
            <w:color w:val="32302E"/>
            <w:spacing w:val="8"/>
            <w:sz w:val="20"/>
            <w:szCs w:val="20"/>
          </w:rPr>
          <w:delText xml:space="preserve"> </w:delText>
        </w:r>
      </w:del>
      <w:del w:id="48" w:author="Zachary Diaks" w:date="2019-11-14T13:35:00Z">
        <w:r w:rsidR="00092176" w:rsidDel="00BA0E8D">
          <w:rPr>
            <w:color w:val="32302E"/>
            <w:spacing w:val="8"/>
            <w:sz w:val="20"/>
            <w:szCs w:val="20"/>
          </w:rPr>
          <w:delText>Advanced Physics Lab</w:delText>
        </w:r>
      </w:del>
      <w:del w:id="49" w:author="Zachary Diaks" w:date="2019-10-13T17:50:00Z">
        <w:r w:rsidR="00092176" w:rsidDel="000B01E3">
          <w:rPr>
            <w:color w:val="32302E"/>
            <w:spacing w:val="8"/>
            <w:sz w:val="20"/>
            <w:szCs w:val="20"/>
          </w:rPr>
          <w:delText>,</w:delText>
        </w:r>
        <w:r w:rsidR="00092176" w:rsidDel="009E4843">
          <w:rPr>
            <w:color w:val="32302E"/>
            <w:spacing w:val="8"/>
            <w:sz w:val="20"/>
            <w:szCs w:val="20"/>
          </w:rPr>
          <w:delText xml:space="preserve"> </w:delText>
        </w:r>
        <w:r w:rsidR="00046871" w:rsidDel="009E4843">
          <w:rPr>
            <w:color w:val="32302E"/>
            <w:spacing w:val="8"/>
            <w:sz w:val="20"/>
            <w:szCs w:val="20"/>
          </w:rPr>
          <w:delText>Particle and Nuclear Physics</w:delText>
        </w:r>
      </w:del>
      <w:del w:id="50" w:author="Zachary Diaks" w:date="2019-01-20T19:05:00Z">
        <w:r w:rsidR="00046871" w:rsidDel="00D03D26">
          <w:rPr>
            <w:color w:val="32302E"/>
            <w:spacing w:val="8"/>
            <w:sz w:val="20"/>
            <w:szCs w:val="20"/>
          </w:rPr>
          <w:delText>,</w:delText>
        </w:r>
        <w:r w:rsidR="00954A4D" w:rsidDel="00D03D26">
          <w:rPr>
            <w:color w:val="32302E"/>
            <w:spacing w:val="8"/>
            <w:sz w:val="20"/>
            <w:szCs w:val="20"/>
          </w:rPr>
          <w:delText xml:space="preserve"> </w:delText>
        </w:r>
        <w:r w:rsidR="00116FE5" w:rsidDel="00D03D26">
          <w:rPr>
            <w:color w:val="32302E"/>
            <w:spacing w:val="8"/>
            <w:sz w:val="20"/>
            <w:szCs w:val="20"/>
          </w:rPr>
          <w:delText>Mathematical Methods for Physics</w:delText>
        </w:r>
      </w:del>
      <w:del w:id="51" w:author="Zachary Diaks" w:date="2019-10-13T17:50:00Z">
        <w:r w:rsidR="0082455E" w:rsidDel="009E4843">
          <w:rPr>
            <w:color w:val="32302E"/>
            <w:spacing w:val="8"/>
            <w:sz w:val="20"/>
            <w:szCs w:val="20"/>
          </w:rPr>
          <w:delText>,</w:delText>
        </w:r>
        <w:r w:rsidR="00992D9C" w:rsidDel="009E4843">
          <w:rPr>
            <w:color w:val="32302E"/>
            <w:spacing w:val="8"/>
            <w:sz w:val="20"/>
            <w:szCs w:val="20"/>
          </w:rPr>
          <w:delText xml:space="preserve"> </w:delText>
        </w:r>
      </w:del>
      <w:del w:id="52" w:author="Zachary Diaks" w:date="2019-11-14T13:35:00Z">
        <w:r w:rsidR="00992D9C" w:rsidDel="00BA0E8D">
          <w:rPr>
            <w:color w:val="32302E"/>
            <w:spacing w:val="8"/>
            <w:sz w:val="20"/>
            <w:szCs w:val="20"/>
          </w:rPr>
          <w:delText>Thermodynamics</w:delText>
        </w:r>
      </w:del>
      <w:del w:id="53" w:author="Zachary Diaks" w:date="2019-10-13T17:55:00Z">
        <w:r w:rsidR="00992D9C" w:rsidDel="00FC4BF4">
          <w:rPr>
            <w:color w:val="32302E"/>
            <w:spacing w:val="8"/>
            <w:sz w:val="20"/>
            <w:szCs w:val="20"/>
          </w:rPr>
          <w:delText xml:space="preserve"> and </w:delText>
        </w:r>
      </w:del>
      <w:del w:id="54" w:author="Zachary Diaks" w:date="2019-11-14T13:35:00Z">
        <w:r w:rsidR="00992D9C" w:rsidDel="00BA0E8D">
          <w:rPr>
            <w:color w:val="32302E"/>
            <w:spacing w:val="8"/>
            <w:sz w:val="20"/>
            <w:szCs w:val="20"/>
          </w:rPr>
          <w:delText>Statistical Mechanics,</w:delText>
        </w:r>
        <w:r w:rsidR="00046871" w:rsidDel="00BA0E8D">
          <w:rPr>
            <w:color w:val="32302E"/>
            <w:spacing w:val="8"/>
            <w:sz w:val="20"/>
            <w:szCs w:val="20"/>
          </w:rPr>
          <w:delText xml:space="preserve"> </w:delText>
        </w:r>
      </w:del>
      <w:del w:id="55" w:author="Zachary Diaks" w:date="2019-10-13T17:51:00Z">
        <w:r w:rsidR="00046871" w:rsidDel="00B4543C">
          <w:rPr>
            <w:color w:val="32302E"/>
            <w:spacing w:val="8"/>
            <w:sz w:val="20"/>
            <w:szCs w:val="20"/>
          </w:rPr>
          <w:delText>Optics,</w:delText>
        </w:r>
        <w:r w:rsidR="008C0B16" w:rsidDel="00B4543C">
          <w:rPr>
            <w:color w:val="32302E"/>
            <w:spacing w:val="8"/>
            <w:sz w:val="20"/>
            <w:szCs w:val="20"/>
          </w:rPr>
          <w:delText xml:space="preserve"> </w:delText>
        </w:r>
      </w:del>
      <w:del w:id="56" w:author="Zachary Diaks" w:date="2018-01-10T11:05:00Z">
        <w:r w:rsidDel="008C0B16">
          <w:rPr>
            <w:color w:val="32302E"/>
            <w:spacing w:val="8"/>
            <w:sz w:val="20"/>
            <w:szCs w:val="20"/>
          </w:rPr>
          <w:delText xml:space="preserve"> </w:delText>
        </w:r>
      </w:del>
      <w:del w:id="57" w:author="Zachary Diaks" w:date="2019-10-13T17:52:00Z">
        <w:r w:rsidDel="00516019">
          <w:rPr>
            <w:color w:val="32302E"/>
            <w:spacing w:val="8"/>
            <w:sz w:val="20"/>
            <w:szCs w:val="20"/>
          </w:rPr>
          <w:delText>Electricity and Magnetism</w:delText>
        </w:r>
      </w:del>
      <w:del w:id="58" w:author="Zachary Diaks" w:date="2019-11-14T13:35:00Z">
        <w:r w:rsidDel="00BA0E8D">
          <w:rPr>
            <w:color w:val="32302E"/>
            <w:spacing w:val="8"/>
            <w:sz w:val="20"/>
            <w:szCs w:val="20"/>
          </w:rPr>
          <w:delText xml:space="preserve">, </w:delText>
        </w:r>
      </w:del>
      <w:del w:id="59" w:author="Zachary Diaks" w:date="2018-01-31T12:39:00Z">
        <w:r w:rsidR="00196D60" w:rsidDel="0066388B">
          <w:rPr>
            <w:color w:val="32302E"/>
            <w:spacing w:val="8"/>
            <w:sz w:val="20"/>
            <w:szCs w:val="20"/>
          </w:rPr>
          <w:delText xml:space="preserve">Classical Dynamics, </w:delText>
        </w:r>
      </w:del>
      <w:del w:id="60" w:author="Zachary Diaks" w:date="2019-10-13T17:51:00Z">
        <w:r w:rsidDel="004F3921">
          <w:rPr>
            <w:color w:val="32302E"/>
            <w:spacing w:val="8"/>
            <w:sz w:val="20"/>
            <w:szCs w:val="20"/>
          </w:rPr>
          <w:delText>Electronics,</w:delText>
        </w:r>
        <w:r w:rsidDel="00BD3696">
          <w:rPr>
            <w:color w:val="32302E"/>
            <w:spacing w:val="8"/>
            <w:sz w:val="20"/>
            <w:szCs w:val="20"/>
          </w:rPr>
          <w:delText xml:space="preserve"> </w:delText>
        </w:r>
        <w:r w:rsidDel="00CB3994">
          <w:rPr>
            <w:color w:val="32302E"/>
            <w:spacing w:val="8"/>
            <w:sz w:val="20"/>
            <w:szCs w:val="20"/>
          </w:rPr>
          <w:delText>Linear Algebra,</w:delText>
        </w:r>
      </w:del>
      <w:del w:id="61" w:author="Zachary Diaks" w:date="2019-01-20T19:06:00Z">
        <w:r w:rsidDel="00D03D26">
          <w:rPr>
            <w:color w:val="32302E"/>
            <w:spacing w:val="8"/>
            <w:sz w:val="20"/>
            <w:szCs w:val="20"/>
          </w:rPr>
          <w:delText xml:space="preserve"> Engineering Problem Solving and Computation (C++ and MATLAB)</w:delText>
        </w:r>
        <w:r w:rsidR="00342F12" w:rsidDel="00D03D26">
          <w:rPr>
            <w:color w:val="32302E"/>
            <w:spacing w:val="8"/>
            <w:sz w:val="20"/>
            <w:szCs w:val="20"/>
          </w:rPr>
          <w:delText xml:space="preserve">, </w:delText>
        </w:r>
      </w:del>
      <w:del w:id="62" w:author="Zachary Diaks" w:date="2019-10-13T17:49:00Z">
        <w:r w:rsidR="00342F12" w:rsidDel="00BA62C3">
          <w:rPr>
            <w:color w:val="32302E"/>
            <w:spacing w:val="8"/>
            <w:sz w:val="20"/>
            <w:szCs w:val="20"/>
          </w:rPr>
          <w:delText>Fundamentals of Computer Science</w:delText>
        </w:r>
        <w:r w:rsidR="00F303A2" w:rsidDel="00BA62C3">
          <w:rPr>
            <w:color w:val="32302E"/>
            <w:spacing w:val="8"/>
            <w:sz w:val="20"/>
            <w:szCs w:val="20"/>
          </w:rPr>
          <w:delText xml:space="preserve"> </w:delText>
        </w:r>
      </w:del>
      <w:del w:id="63" w:author="Zachary Diaks" w:date="2018-01-31T12:39:00Z">
        <w:r w:rsidR="00F303A2" w:rsidDel="00A31C9E">
          <w:rPr>
            <w:color w:val="32302E"/>
            <w:spacing w:val="8"/>
            <w:sz w:val="20"/>
            <w:szCs w:val="20"/>
          </w:rPr>
          <w:delText>(Racket)</w:delText>
        </w:r>
      </w:del>
    </w:p>
    <w:p w14:paraId="34614183" w14:textId="77777777" w:rsidR="00342F12" w:rsidRPr="00453719" w:rsidDel="0001029D" w:rsidRDefault="00342F12" w:rsidP="00342F12">
      <w:pPr>
        <w:rPr>
          <w:del w:id="64" w:author="Zachary Diaks" w:date="2019-01-20T20:20:00Z"/>
          <w:i/>
          <w:sz w:val="20"/>
          <w:szCs w:val="20"/>
        </w:rPr>
      </w:pPr>
      <w:del w:id="65" w:author="Zachary Diaks" w:date="2019-01-20T20:20:00Z">
        <w:r w:rsidRPr="0092430C" w:rsidDel="0001029D">
          <w:rPr>
            <w:b/>
            <w:sz w:val="20"/>
            <w:szCs w:val="20"/>
          </w:rPr>
          <w:delText>Projects:</w:delText>
        </w:r>
      </w:del>
    </w:p>
    <w:p w14:paraId="121B1955" w14:textId="77777777" w:rsidR="00076B07" w:rsidRPr="0027439E" w:rsidDel="00E57974" w:rsidRDefault="00DC590A" w:rsidP="0027439E">
      <w:pPr>
        <w:numPr>
          <w:ilvl w:val="0"/>
          <w:numId w:val="31"/>
        </w:numPr>
        <w:tabs>
          <w:tab w:val="left" w:pos="540"/>
        </w:tabs>
        <w:rPr>
          <w:del w:id="66" w:author="Zachary Diaks" w:date="2019-01-20T20:19:00Z"/>
          <w:sz w:val="20"/>
          <w:szCs w:val="20"/>
        </w:rPr>
      </w:pPr>
      <w:del w:id="67" w:author="Zachary Diaks" w:date="2019-01-20T20:12:00Z">
        <w:r w:rsidDel="00980F69">
          <w:rPr>
            <w:sz w:val="20"/>
            <w:szCs w:val="20"/>
          </w:rPr>
          <w:delText xml:space="preserve">Created </w:delText>
        </w:r>
      </w:del>
      <w:del w:id="68" w:author="Zachary Diaks" w:date="2019-01-20T19:07:00Z">
        <w:r w:rsidR="00405BA3" w:rsidDel="00E53429">
          <w:rPr>
            <w:sz w:val="20"/>
            <w:szCs w:val="20"/>
          </w:rPr>
          <w:delText xml:space="preserve">and currently maintain </w:delText>
        </w:r>
      </w:del>
      <w:del w:id="69" w:author="Zachary Diaks" w:date="2019-01-20T20:20:00Z">
        <w:r w:rsidR="00405BA3" w:rsidDel="0001029D">
          <w:rPr>
            <w:sz w:val="20"/>
            <w:szCs w:val="20"/>
          </w:rPr>
          <w:delText>the Society of Physics Students website</w:delText>
        </w:r>
      </w:del>
    </w:p>
    <w:p w14:paraId="34A78415" w14:textId="77777777" w:rsidR="00342F12" w:rsidDel="00E52AD7" w:rsidRDefault="00A5140D" w:rsidP="00A6305E">
      <w:pPr>
        <w:numPr>
          <w:ilvl w:val="0"/>
          <w:numId w:val="31"/>
        </w:numPr>
        <w:tabs>
          <w:tab w:val="left" w:pos="540"/>
        </w:tabs>
        <w:rPr>
          <w:del w:id="70" w:author="Zachary Diaks" w:date="2018-01-31T10:36:00Z"/>
          <w:sz w:val="20"/>
          <w:szCs w:val="20"/>
        </w:rPr>
      </w:pPr>
      <w:del w:id="71" w:author="Zachary Diaks" w:date="2018-01-31T10:36:00Z">
        <w:r w:rsidRPr="003928E9" w:rsidDel="00E52AD7">
          <w:rPr>
            <w:sz w:val="20"/>
            <w:szCs w:val="20"/>
          </w:rPr>
          <w:delText>Modeled planetary o</w:delText>
        </w:r>
        <w:r w:rsidR="002D0EB7" w:rsidDel="00E52AD7">
          <w:rPr>
            <w:sz w:val="20"/>
            <w:szCs w:val="20"/>
          </w:rPr>
          <w:delText>rbits, the motion range of mechanical arm</w:delText>
        </w:r>
        <w:r w:rsidR="00792D6F" w:rsidDel="00E52AD7">
          <w:rPr>
            <w:sz w:val="20"/>
            <w:szCs w:val="20"/>
          </w:rPr>
          <w:delText>s</w:delText>
        </w:r>
        <w:r w:rsidDel="00E52AD7">
          <w:rPr>
            <w:sz w:val="20"/>
            <w:szCs w:val="20"/>
          </w:rPr>
          <w:delText>, and the electric potential of point charges using MATLAB</w:delText>
        </w:r>
      </w:del>
    </w:p>
    <w:p w14:paraId="1982E7EF" w14:textId="77777777" w:rsidR="00A5140D" w:rsidDel="00B1531B" w:rsidRDefault="00A5140D" w:rsidP="00A6305E">
      <w:pPr>
        <w:numPr>
          <w:ilvl w:val="0"/>
          <w:numId w:val="31"/>
        </w:numPr>
        <w:pBdr>
          <w:left w:val="none" w:sz="0" w:space="8" w:color="auto"/>
        </w:pBdr>
        <w:tabs>
          <w:tab w:val="left" w:pos="513"/>
        </w:tabs>
        <w:rPr>
          <w:del w:id="72" w:author="Zachary Diaks" w:date="2018-01-31T10:35:00Z"/>
          <w:sz w:val="20"/>
          <w:szCs w:val="20"/>
        </w:rPr>
      </w:pPr>
      <w:del w:id="73" w:author="Zachary Diaks" w:date="2018-01-31T10:35:00Z">
        <w:r w:rsidDel="00B1531B">
          <w:rPr>
            <w:sz w:val="20"/>
            <w:szCs w:val="20"/>
          </w:rPr>
          <w:delText>L</w:delText>
        </w:r>
        <w:r w:rsidRPr="003928E9" w:rsidDel="00B1531B">
          <w:rPr>
            <w:sz w:val="20"/>
            <w:szCs w:val="20"/>
          </w:rPr>
          <w:delText>earned programming language Python outside of class</w:delText>
        </w:r>
      </w:del>
    </w:p>
    <w:p w14:paraId="4E08682E" w14:textId="77777777" w:rsidR="00E52AD7" w:rsidRPr="0027439E" w:rsidDel="009761AD" w:rsidRDefault="00A5140D" w:rsidP="0027439E">
      <w:pPr>
        <w:numPr>
          <w:ilvl w:val="0"/>
          <w:numId w:val="31"/>
        </w:numPr>
        <w:tabs>
          <w:tab w:val="left" w:pos="540"/>
        </w:tabs>
        <w:rPr>
          <w:del w:id="74" w:author="Zachary Diaks" w:date="2018-01-31T11:20:00Z"/>
          <w:sz w:val="20"/>
          <w:szCs w:val="20"/>
        </w:rPr>
      </w:pPr>
      <w:del w:id="75" w:author="Zachary Diaks" w:date="2018-01-31T10:37:00Z">
        <w:r w:rsidRPr="00113757" w:rsidDel="00E52AD7">
          <w:rPr>
            <w:sz w:val="20"/>
            <w:szCs w:val="20"/>
          </w:rPr>
          <w:delText>Programmed and built circuits for various electronic devices including</w:delText>
        </w:r>
        <w:r w:rsidDel="00E52AD7">
          <w:rPr>
            <w:sz w:val="20"/>
            <w:szCs w:val="20"/>
          </w:rPr>
          <w:delText xml:space="preserve"> photodiodes, transistors, speakers, and LCD screen</w:delText>
        </w:r>
        <w:r w:rsidR="00792D6F" w:rsidDel="00E52AD7">
          <w:rPr>
            <w:sz w:val="20"/>
            <w:szCs w:val="20"/>
          </w:rPr>
          <w:delText>s</w:delText>
        </w:r>
      </w:del>
    </w:p>
    <w:p w14:paraId="33919AEE" w14:textId="4D831494" w:rsidR="00151A7C" w:rsidRPr="00C16A34" w:rsidRDefault="00151A7C" w:rsidP="00AC4513">
      <w:pPr>
        <w:pStyle w:val="Heading1"/>
        <w:keepNext w:val="0"/>
        <w:spacing w:before="0" w:after="0"/>
        <w:rPr>
          <w:rFonts w:ascii="Times New Roman" w:hAnsi="Times New Roman" w:cs="Times New Roman"/>
          <w:b w:val="0"/>
          <w:bCs w:val="0"/>
          <w:spacing w:val="12"/>
          <w:kern w:val="0"/>
          <w:sz w:val="20"/>
          <w:szCs w:val="20"/>
          <w:rPrChange w:id="76" w:author="Zachary Diaks" w:date="2019-11-14T13:51:00Z">
            <w:rPr>
              <w:rFonts w:ascii="Times New Roman" w:hAnsi="Times New Roman" w:cs="Times New Roman"/>
              <w:b w:val="0"/>
              <w:bCs w:val="0"/>
              <w:spacing w:val="12"/>
              <w:kern w:val="0"/>
              <w:sz w:val="20"/>
              <w:szCs w:val="20"/>
              <w:u w:val="single"/>
            </w:rPr>
          </w:rPrChange>
        </w:rPr>
      </w:pPr>
      <w:del w:id="77" w:author="Zachary Diaks" w:date="2018-01-31T11:20:00Z">
        <w:r w:rsidRPr="00151A7C" w:rsidDel="009761AD">
          <w:rPr>
            <w:rFonts w:ascii="Times New Roman" w:hAnsi="Times New Roman" w:cs="Times New Roman"/>
            <w:b w:val="0"/>
            <w:bCs w:val="0"/>
            <w:spacing w:val="12"/>
            <w:kern w:val="0"/>
            <w:sz w:val="20"/>
            <w:szCs w:val="20"/>
            <w:u w:val="single"/>
          </w:rPr>
          <w:tab/>
        </w:r>
        <w:r w:rsidRPr="00151A7C" w:rsidDel="009761AD">
          <w:rPr>
            <w:rFonts w:ascii="Times New Roman" w:hAnsi="Times New Roman" w:cs="Times New Roman"/>
            <w:b w:val="0"/>
            <w:bCs w:val="0"/>
            <w:spacing w:val="12"/>
            <w:kern w:val="0"/>
            <w:sz w:val="20"/>
            <w:szCs w:val="20"/>
            <w:u w:val="single"/>
          </w:rPr>
          <w:tab/>
        </w:r>
        <w:r w:rsidRPr="00151A7C" w:rsidDel="009761AD">
          <w:rPr>
            <w:rFonts w:ascii="Times New Roman" w:hAnsi="Times New Roman" w:cs="Times New Roman"/>
            <w:b w:val="0"/>
            <w:bCs w:val="0"/>
            <w:spacing w:val="12"/>
            <w:kern w:val="0"/>
            <w:sz w:val="20"/>
            <w:szCs w:val="20"/>
            <w:u w:val="single"/>
          </w:rPr>
          <w:tab/>
        </w:r>
      </w:del>
      <w:r w:rsidRPr="00151A7C">
        <w:rPr>
          <w:rFonts w:ascii="Times New Roman" w:hAnsi="Times New Roman" w:cs="Times New Roman"/>
          <w:b w:val="0"/>
          <w:bCs w:val="0"/>
          <w:spacing w:val="12"/>
          <w:kern w:val="0"/>
          <w:sz w:val="20"/>
          <w:szCs w:val="20"/>
          <w:u w:val="single"/>
        </w:rPr>
        <w:tab/>
      </w:r>
      <w:r w:rsidRPr="00151A7C">
        <w:rPr>
          <w:rFonts w:ascii="Times New Roman" w:hAnsi="Times New Roman" w:cs="Times New Roman"/>
          <w:b w:val="0"/>
          <w:bCs w:val="0"/>
          <w:spacing w:val="12"/>
          <w:kern w:val="0"/>
          <w:sz w:val="20"/>
          <w:szCs w:val="20"/>
          <w:u w:val="single"/>
        </w:rPr>
        <w:tab/>
      </w:r>
      <w:r w:rsidRPr="00151A7C">
        <w:rPr>
          <w:rFonts w:ascii="Times New Roman" w:hAnsi="Times New Roman" w:cs="Times New Roman"/>
          <w:b w:val="0"/>
          <w:bCs w:val="0"/>
          <w:spacing w:val="12"/>
          <w:kern w:val="0"/>
          <w:sz w:val="20"/>
          <w:szCs w:val="20"/>
          <w:u w:val="single"/>
        </w:rPr>
        <w:tab/>
      </w:r>
      <w:r w:rsidRPr="00151A7C">
        <w:rPr>
          <w:rFonts w:ascii="Times New Roman" w:hAnsi="Times New Roman" w:cs="Times New Roman"/>
          <w:b w:val="0"/>
          <w:bCs w:val="0"/>
          <w:spacing w:val="12"/>
          <w:kern w:val="0"/>
          <w:sz w:val="20"/>
          <w:szCs w:val="20"/>
          <w:u w:val="single"/>
        </w:rPr>
        <w:tab/>
      </w:r>
      <w:r w:rsidRPr="00151A7C">
        <w:rPr>
          <w:rFonts w:ascii="Times New Roman" w:hAnsi="Times New Roman" w:cs="Times New Roman"/>
          <w:b w:val="0"/>
          <w:bCs w:val="0"/>
          <w:spacing w:val="12"/>
          <w:kern w:val="0"/>
          <w:sz w:val="20"/>
          <w:szCs w:val="20"/>
          <w:u w:val="single"/>
        </w:rPr>
        <w:tab/>
      </w:r>
      <w:r w:rsidRPr="00151A7C">
        <w:rPr>
          <w:rFonts w:ascii="Times New Roman" w:hAnsi="Times New Roman" w:cs="Times New Roman"/>
          <w:b w:val="0"/>
          <w:bCs w:val="0"/>
          <w:spacing w:val="12"/>
          <w:kern w:val="0"/>
          <w:sz w:val="20"/>
          <w:szCs w:val="20"/>
          <w:u w:val="single"/>
        </w:rPr>
        <w:tab/>
      </w:r>
      <w:r w:rsidRPr="00151A7C">
        <w:rPr>
          <w:rFonts w:ascii="Times New Roman" w:hAnsi="Times New Roman" w:cs="Times New Roman"/>
          <w:b w:val="0"/>
          <w:bCs w:val="0"/>
          <w:spacing w:val="12"/>
          <w:kern w:val="0"/>
          <w:sz w:val="20"/>
          <w:szCs w:val="20"/>
          <w:u w:val="single"/>
        </w:rPr>
        <w:tab/>
      </w:r>
      <w:r w:rsidRPr="00151A7C">
        <w:rPr>
          <w:rFonts w:ascii="Times New Roman" w:hAnsi="Times New Roman" w:cs="Times New Roman"/>
          <w:b w:val="0"/>
          <w:bCs w:val="0"/>
          <w:spacing w:val="12"/>
          <w:kern w:val="0"/>
          <w:sz w:val="20"/>
          <w:szCs w:val="20"/>
          <w:u w:val="single"/>
        </w:rPr>
        <w:tab/>
      </w:r>
      <w:r w:rsidRPr="00151A7C">
        <w:rPr>
          <w:rFonts w:ascii="Times New Roman" w:hAnsi="Times New Roman" w:cs="Times New Roman"/>
          <w:b w:val="0"/>
          <w:bCs w:val="0"/>
          <w:spacing w:val="12"/>
          <w:kern w:val="0"/>
          <w:sz w:val="20"/>
          <w:szCs w:val="20"/>
          <w:u w:val="single"/>
        </w:rPr>
        <w:tab/>
      </w:r>
      <w:r w:rsidRPr="00151A7C">
        <w:rPr>
          <w:rFonts w:ascii="Times New Roman" w:hAnsi="Times New Roman" w:cs="Times New Roman"/>
          <w:b w:val="0"/>
          <w:bCs w:val="0"/>
          <w:spacing w:val="12"/>
          <w:kern w:val="0"/>
          <w:sz w:val="20"/>
          <w:szCs w:val="20"/>
          <w:u w:val="single"/>
        </w:rPr>
        <w:tab/>
      </w:r>
      <w:r w:rsidRPr="00151A7C">
        <w:rPr>
          <w:rFonts w:ascii="Times New Roman" w:hAnsi="Times New Roman" w:cs="Times New Roman"/>
          <w:b w:val="0"/>
          <w:bCs w:val="0"/>
          <w:spacing w:val="12"/>
          <w:kern w:val="0"/>
          <w:sz w:val="20"/>
          <w:szCs w:val="20"/>
          <w:u w:val="single"/>
        </w:rPr>
        <w:tab/>
      </w:r>
      <w:r w:rsidRPr="00151A7C">
        <w:rPr>
          <w:rFonts w:ascii="Times New Roman" w:hAnsi="Times New Roman" w:cs="Times New Roman"/>
          <w:b w:val="0"/>
          <w:bCs w:val="0"/>
          <w:spacing w:val="12"/>
          <w:kern w:val="0"/>
          <w:sz w:val="20"/>
          <w:szCs w:val="20"/>
          <w:u w:val="single"/>
        </w:rPr>
        <w:tab/>
      </w:r>
      <w:ins w:id="78" w:author="Zachary Diaks" w:date="2019-11-14T13:51:00Z">
        <w:r w:rsidR="00C16A34">
          <w:rPr>
            <w:rFonts w:ascii="Times New Roman" w:hAnsi="Times New Roman" w:cs="Times New Roman"/>
            <w:b w:val="0"/>
            <w:bCs w:val="0"/>
            <w:spacing w:val="12"/>
            <w:kern w:val="0"/>
            <w:sz w:val="20"/>
            <w:szCs w:val="20"/>
            <w:u w:val="single"/>
          </w:rPr>
          <w:tab/>
        </w:r>
      </w:ins>
      <w:ins w:id="79" w:author="Zachary Diaks" w:date="2019-11-14T13:52:00Z">
        <w:r w:rsidR="00C16A34">
          <w:rPr>
            <w:rFonts w:ascii="Times New Roman" w:hAnsi="Times New Roman" w:cs="Times New Roman"/>
            <w:b w:val="0"/>
            <w:bCs w:val="0"/>
            <w:spacing w:val="12"/>
            <w:kern w:val="0"/>
            <w:sz w:val="20"/>
            <w:szCs w:val="20"/>
            <w:u w:val="single"/>
          </w:rPr>
          <w:tab/>
        </w:r>
        <w:r w:rsidR="00C16A34">
          <w:rPr>
            <w:rFonts w:ascii="Times New Roman" w:hAnsi="Times New Roman" w:cs="Times New Roman"/>
            <w:b w:val="0"/>
            <w:bCs w:val="0"/>
            <w:spacing w:val="12"/>
            <w:kern w:val="0"/>
            <w:sz w:val="20"/>
            <w:szCs w:val="20"/>
            <w:u w:val="single"/>
          </w:rPr>
          <w:tab/>
        </w:r>
      </w:ins>
    </w:p>
    <w:p w14:paraId="73F17DB7" w14:textId="77777777" w:rsidR="00AC4513" w:rsidRPr="00151A7C" w:rsidRDefault="00AC726E" w:rsidP="0053453C">
      <w:pPr>
        <w:pStyle w:val="Heading1"/>
        <w:keepNext w:val="0"/>
        <w:spacing w:before="0" w:after="0"/>
        <w:jc w:val="center"/>
        <w:rPr>
          <w:color w:val="32302E"/>
          <w:spacing w:val="8"/>
          <w:sz w:val="36"/>
          <w:szCs w:val="36"/>
        </w:rPr>
      </w:pPr>
      <w:r>
        <w:rPr>
          <w:rFonts w:ascii="Times New Roman" w:hAnsi="Times New Roman" w:cs="Times New Roman"/>
          <w:b w:val="0"/>
          <w:bCs w:val="0"/>
          <w:color w:val="2E74B5"/>
          <w:spacing w:val="12"/>
          <w:kern w:val="0"/>
          <w:sz w:val="36"/>
          <w:szCs w:val="36"/>
        </w:rPr>
        <w:t>Work</w:t>
      </w:r>
      <w:r w:rsidR="002F5544" w:rsidRPr="00151A7C">
        <w:rPr>
          <w:rFonts w:ascii="Times New Roman" w:hAnsi="Times New Roman" w:cs="Times New Roman"/>
          <w:b w:val="0"/>
          <w:bCs w:val="0"/>
          <w:color w:val="2E74B5"/>
          <w:spacing w:val="12"/>
          <w:kern w:val="0"/>
          <w:sz w:val="36"/>
          <w:szCs w:val="36"/>
        </w:rPr>
        <w:t xml:space="preserve"> Experience</w:t>
      </w:r>
    </w:p>
    <w:p w14:paraId="6384B6A8" w14:textId="77777777" w:rsidR="009904D0" w:rsidRDefault="009904D0" w:rsidP="00C579E3">
      <w:pPr>
        <w:pStyle w:val="Heading2"/>
        <w:spacing w:before="0" w:after="0"/>
        <w:rPr>
          <w:ins w:id="80" w:author="Zachary Diaks" w:date="2025-09-10T19:44:00Z" w16du:dateUtc="2025-09-10T23:44:00Z"/>
          <w:rFonts w:ascii="Times New Roman" w:hAnsi="Times New Roman" w:cs="Times New Roman"/>
          <w:bCs w:val="0"/>
          <w:i w:val="0"/>
          <w:iCs w:val="0"/>
          <w:caps/>
          <w:color w:val="32302E"/>
          <w:spacing w:val="8"/>
          <w:sz w:val="20"/>
          <w:szCs w:val="20"/>
        </w:rPr>
      </w:pPr>
    </w:p>
    <w:p w14:paraId="6D6D89C7" w14:textId="77777777" w:rsidR="00992BD4" w:rsidRPr="003928E9" w:rsidRDefault="00992BD4" w:rsidP="00992BD4">
      <w:pPr>
        <w:pStyle w:val="Heading2"/>
        <w:spacing w:before="0" w:after="0"/>
        <w:rPr>
          <w:ins w:id="81" w:author="Zachary Diaks" w:date="2025-09-10T19:44:00Z" w16du:dateUtc="2025-09-10T23:44:00Z"/>
          <w:rFonts w:ascii="Times New Roman" w:hAnsi="Times New Roman" w:cs="Times New Roman"/>
          <w:spacing w:val="8"/>
          <w:sz w:val="20"/>
          <w:szCs w:val="20"/>
        </w:rPr>
      </w:pPr>
      <w:ins w:id="82" w:author="Zachary Diaks" w:date="2025-09-10T21:04:00Z" w16du:dateUtc="2025-09-11T01:04:00Z">
        <w:r>
          <w:rPr>
            <w:rFonts w:ascii="Times New Roman" w:hAnsi="Times New Roman" w:cs="Times New Roman"/>
            <w:bCs w:val="0"/>
            <w:i w:val="0"/>
            <w:iCs w:val="0"/>
            <w:caps/>
            <w:color w:val="32302E"/>
            <w:spacing w:val="8"/>
            <w:sz w:val="20"/>
            <w:szCs w:val="20"/>
          </w:rPr>
          <w:t>Mathworks</w:t>
        </w:r>
      </w:ins>
      <w:ins w:id="83" w:author="Zachary Diaks" w:date="2025-09-10T19:44:00Z" w16du:dateUtc="2025-09-10T23:44:00Z">
        <w:r>
          <w:rPr>
            <w:rFonts w:ascii="Times New Roman" w:hAnsi="Times New Roman" w:cs="Times New Roman"/>
            <w:bCs w:val="0"/>
            <w:i w:val="0"/>
            <w:iCs w:val="0"/>
            <w:caps/>
            <w:color w:val="32302E"/>
            <w:spacing w:val="8"/>
            <w:sz w:val="20"/>
            <w:szCs w:val="20"/>
          </w:rPr>
          <w:tab/>
        </w:r>
        <w:r>
          <w:rPr>
            <w:rFonts w:ascii="Times New Roman" w:hAnsi="Times New Roman" w:cs="Times New Roman"/>
            <w:bCs w:val="0"/>
            <w:i w:val="0"/>
            <w:iCs w:val="0"/>
            <w:caps/>
            <w:color w:val="32302E"/>
            <w:spacing w:val="8"/>
            <w:sz w:val="20"/>
            <w:szCs w:val="20"/>
          </w:rPr>
          <w:tab/>
        </w:r>
        <w:r>
          <w:rPr>
            <w:rFonts w:ascii="Times New Roman" w:hAnsi="Times New Roman" w:cs="Times New Roman"/>
            <w:bCs w:val="0"/>
            <w:i w:val="0"/>
            <w:iCs w:val="0"/>
            <w:caps/>
            <w:color w:val="32302E"/>
            <w:spacing w:val="8"/>
            <w:sz w:val="20"/>
            <w:szCs w:val="20"/>
          </w:rPr>
          <w:tab/>
        </w:r>
        <w:r>
          <w:rPr>
            <w:rFonts w:ascii="Times New Roman" w:hAnsi="Times New Roman" w:cs="Times New Roman"/>
            <w:bCs w:val="0"/>
            <w:i w:val="0"/>
            <w:iCs w:val="0"/>
            <w:caps/>
            <w:color w:val="32302E"/>
            <w:spacing w:val="8"/>
            <w:sz w:val="20"/>
            <w:szCs w:val="20"/>
          </w:rPr>
          <w:tab/>
        </w:r>
        <w:r>
          <w:rPr>
            <w:rFonts w:ascii="Times New Roman" w:hAnsi="Times New Roman" w:cs="Times New Roman"/>
            <w:bCs w:val="0"/>
            <w:i w:val="0"/>
            <w:iCs w:val="0"/>
            <w:caps/>
            <w:color w:val="32302E"/>
            <w:spacing w:val="8"/>
            <w:sz w:val="20"/>
            <w:szCs w:val="20"/>
          </w:rPr>
          <w:tab/>
        </w:r>
        <w:r>
          <w:rPr>
            <w:rFonts w:ascii="Times New Roman" w:hAnsi="Times New Roman" w:cs="Times New Roman"/>
            <w:bCs w:val="0"/>
            <w:i w:val="0"/>
            <w:iCs w:val="0"/>
            <w:caps/>
            <w:color w:val="32302E"/>
            <w:spacing w:val="8"/>
            <w:sz w:val="20"/>
            <w:szCs w:val="20"/>
          </w:rPr>
          <w:tab/>
        </w:r>
        <w:r>
          <w:rPr>
            <w:rFonts w:ascii="Times New Roman" w:hAnsi="Times New Roman" w:cs="Times New Roman"/>
            <w:bCs w:val="0"/>
            <w:i w:val="0"/>
            <w:iCs w:val="0"/>
            <w:caps/>
            <w:color w:val="32302E"/>
            <w:spacing w:val="8"/>
            <w:sz w:val="20"/>
            <w:szCs w:val="20"/>
          </w:rPr>
          <w:tab/>
        </w:r>
        <w:r>
          <w:rPr>
            <w:rFonts w:ascii="Times New Roman" w:hAnsi="Times New Roman" w:cs="Times New Roman"/>
            <w:bCs w:val="0"/>
            <w:i w:val="0"/>
            <w:iCs w:val="0"/>
            <w:caps/>
            <w:color w:val="32302E"/>
            <w:spacing w:val="8"/>
            <w:sz w:val="20"/>
            <w:szCs w:val="20"/>
          </w:rPr>
          <w:tab/>
        </w:r>
        <w:r>
          <w:rPr>
            <w:rFonts w:ascii="Times New Roman" w:hAnsi="Times New Roman" w:cs="Times New Roman"/>
            <w:bCs w:val="0"/>
            <w:i w:val="0"/>
            <w:iCs w:val="0"/>
            <w:caps/>
            <w:color w:val="32302E"/>
            <w:spacing w:val="8"/>
            <w:sz w:val="20"/>
            <w:szCs w:val="20"/>
          </w:rPr>
          <w:tab/>
        </w:r>
        <w:r>
          <w:rPr>
            <w:rFonts w:ascii="Times New Roman" w:hAnsi="Times New Roman" w:cs="Times New Roman"/>
            <w:bCs w:val="0"/>
            <w:i w:val="0"/>
            <w:iCs w:val="0"/>
            <w:caps/>
            <w:color w:val="32302E"/>
            <w:spacing w:val="8"/>
            <w:sz w:val="20"/>
            <w:szCs w:val="20"/>
          </w:rPr>
          <w:tab/>
          <w:t xml:space="preserve">  </w:t>
        </w:r>
      </w:ins>
      <w:ins w:id="84" w:author="Zachary Diaks" w:date="2025-09-10T21:05:00Z" w16du:dateUtc="2025-09-11T01:05:00Z">
        <w:r>
          <w:rPr>
            <w:rFonts w:ascii="Times New Roman" w:hAnsi="Times New Roman" w:cs="Times New Roman"/>
            <w:bCs w:val="0"/>
            <w:i w:val="0"/>
            <w:iCs w:val="0"/>
            <w:caps/>
            <w:color w:val="32302E"/>
            <w:spacing w:val="8"/>
            <w:sz w:val="20"/>
            <w:szCs w:val="20"/>
          </w:rPr>
          <w:t xml:space="preserve">            </w:t>
        </w:r>
      </w:ins>
      <w:ins w:id="85" w:author="Zachary Diaks" w:date="2025-09-10T19:44:00Z" w16du:dateUtc="2025-09-10T23:44:00Z">
        <w:r>
          <w:rPr>
            <w:rFonts w:ascii="Times New Roman" w:hAnsi="Times New Roman" w:cs="Times New Roman"/>
            <w:bCs w:val="0"/>
            <w:i w:val="0"/>
            <w:iCs w:val="0"/>
            <w:caps/>
            <w:color w:val="32302E"/>
            <w:spacing w:val="8"/>
            <w:sz w:val="20"/>
            <w:szCs w:val="20"/>
          </w:rPr>
          <w:t>Natick</w:t>
        </w:r>
        <w:r w:rsidRPr="003928E9">
          <w:rPr>
            <w:rFonts w:ascii="Times New Roman" w:hAnsi="Times New Roman" w:cs="Times New Roman"/>
            <w:bCs w:val="0"/>
            <w:i w:val="0"/>
            <w:iCs w:val="0"/>
            <w:caps/>
            <w:color w:val="32302E"/>
            <w:spacing w:val="8"/>
            <w:sz w:val="20"/>
            <w:szCs w:val="20"/>
          </w:rPr>
          <w:t>, MA</w:t>
        </w:r>
      </w:ins>
    </w:p>
    <w:p w14:paraId="1E4B8B82" w14:textId="77777777" w:rsidR="00992BD4" w:rsidRPr="000B3F78" w:rsidRDefault="00992BD4" w:rsidP="00992BD4">
      <w:pPr>
        <w:pBdr>
          <w:left w:val="none" w:sz="0" w:space="8" w:color="auto"/>
        </w:pBdr>
        <w:rPr>
          <w:bCs/>
          <w:iCs/>
          <w:color w:val="32302E"/>
          <w:spacing w:val="8"/>
          <w:sz w:val="20"/>
          <w:szCs w:val="20"/>
        </w:rPr>
      </w:pPr>
      <w:r>
        <w:rPr>
          <w:bCs/>
          <w:i/>
          <w:color w:val="32302E"/>
          <w:spacing w:val="8"/>
          <w:sz w:val="20"/>
          <w:szCs w:val="20"/>
        </w:rPr>
        <w:t>Quality Engineer III</w:t>
      </w:r>
      <w:r>
        <w:rPr>
          <w:bCs/>
          <w:i/>
          <w:color w:val="32302E"/>
          <w:spacing w:val="8"/>
          <w:sz w:val="20"/>
          <w:szCs w:val="20"/>
        </w:rPr>
        <w:tab/>
      </w:r>
      <w:r>
        <w:rPr>
          <w:bCs/>
          <w:i/>
          <w:color w:val="32302E"/>
          <w:spacing w:val="8"/>
          <w:sz w:val="20"/>
          <w:szCs w:val="20"/>
        </w:rPr>
        <w:tab/>
      </w:r>
      <w:r>
        <w:rPr>
          <w:bCs/>
          <w:i/>
          <w:color w:val="32302E"/>
          <w:spacing w:val="8"/>
          <w:sz w:val="20"/>
          <w:szCs w:val="20"/>
        </w:rPr>
        <w:tab/>
      </w:r>
      <w:r>
        <w:rPr>
          <w:bCs/>
          <w:i/>
          <w:color w:val="32302E"/>
          <w:spacing w:val="8"/>
          <w:sz w:val="20"/>
          <w:szCs w:val="20"/>
        </w:rPr>
        <w:tab/>
      </w:r>
      <w:r>
        <w:rPr>
          <w:bCs/>
          <w:i/>
          <w:color w:val="32302E"/>
          <w:spacing w:val="8"/>
          <w:sz w:val="20"/>
          <w:szCs w:val="20"/>
        </w:rPr>
        <w:tab/>
      </w:r>
      <w:r>
        <w:rPr>
          <w:bCs/>
          <w:i/>
          <w:color w:val="32302E"/>
          <w:spacing w:val="8"/>
          <w:sz w:val="20"/>
          <w:szCs w:val="20"/>
        </w:rPr>
        <w:tab/>
      </w:r>
      <w:r>
        <w:rPr>
          <w:bCs/>
          <w:i/>
          <w:color w:val="32302E"/>
          <w:spacing w:val="8"/>
          <w:sz w:val="20"/>
          <w:szCs w:val="20"/>
        </w:rPr>
        <w:tab/>
      </w:r>
      <w:r>
        <w:rPr>
          <w:bCs/>
          <w:i/>
          <w:color w:val="32302E"/>
          <w:spacing w:val="8"/>
          <w:sz w:val="20"/>
          <w:szCs w:val="20"/>
        </w:rPr>
        <w:tab/>
      </w:r>
      <w:r>
        <w:rPr>
          <w:bCs/>
          <w:i/>
          <w:color w:val="32302E"/>
          <w:spacing w:val="8"/>
          <w:sz w:val="20"/>
          <w:szCs w:val="20"/>
        </w:rPr>
        <w:tab/>
        <w:t xml:space="preserve">                    </w:t>
      </w:r>
      <w:r w:rsidRPr="0072637F">
        <w:rPr>
          <w:bCs/>
          <w:iCs/>
          <w:color w:val="32302E"/>
          <w:spacing w:val="8"/>
          <w:sz w:val="20"/>
          <w:szCs w:val="20"/>
        </w:rPr>
        <w:t>May 2023 - Present</w:t>
      </w:r>
      <w:r>
        <w:rPr>
          <w:bCs/>
          <w:iCs/>
          <w:color w:val="32302E"/>
          <w:spacing w:val="8"/>
          <w:sz w:val="20"/>
          <w:szCs w:val="20"/>
        </w:rPr>
        <w:t xml:space="preserve"> </w:t>
      </w:r>
    </w:p>
    <w:p w14:paraId="5333C993" w14:textId="77777777" w:rsidR="00992BD4" w:rsidRDefault="00992BD4" w:rsidP="00C8048C">
      <w:pPr>
        <w:pStyle w:val="ListParagraph"/>
        <w:numPr>
          <w:ilvl w:val="0"/>
          <w:numId w:val="36"/>
        </w:numPr>
        <w:pBdr>
          <w:left w:val="none" w:sz="0" w:space="8" w:color="auto"/>
        </w:pBdr>
        <w:ind w:left="540" w:hanging="180"/>
        <w:rPr>
          <w:bCs/>
          <w:iCs/>
          <w:color w:val="32302E"/>
          <w:spacing w:val="8"/>
          <w:sz w:val="20"/>
          <w:szCs w:val="20"/>
        </w:rPr>
      </w:pPr>
      <w:commentRangeStart w:id="86"/>
      <w:r>
        <w:rPr>
          <w:bCs/>
          <w:iCs/>
          <w:color w:val="32302E"/>
          <w:spacing w:val="8"/>
          <w:sz w:val="20"/>
          <w:szCs w:val="20"/>
        </w:rPr>
        <w:t xml:space="preserve">Head of quality for </w:t>
      </w:r>
      <w:ins w:id="87" w:author="Zachary Diaks" w:date="2025-09-10T20:42:00Z" w16du:dateUtc="2025-09-11T00:42:00Z">
        <w:r>
          <w:rPr>
            <w:bCs/>
            <w:iCs/>
            <w:color w:val="32302E"/>
            <w:spacing w:val="8"/>
            <w:sz w:val="20"/>
            <w:szCs w:val="20"/>
          </w:rPr>
          <w:t>Sensor Fusion and Tracking Toolbox</w:t>
        </w:r>
      </w:ins>
      <w:r>
        <w:rPr>
          <w:bCs/>
          <w:iCs/>
          <w:color w:val="32302E"/>
          <w:spacing w:val="8"/>
          <w:sz w:val="20"/>
          <w:szCs w:val="20"/>
        </w:rPr>
        <w:t xml:space="preserve"> (SFTT)</w:t>
      </w:r>
      <w:ins w:id="88" w:author="Zachary Diaks" w:date="2025-09-10T20:43:00Z" w16du:dateUtc="2025-09-11T00:43:00Z">
        <w:r>
          <w:rPr>
            <w:bCs/>
            <w:iCs/>
            <w:color w:val="32302E"/>
            <w:spacing w:val="8"/>
            <w:sz w:val="20"/>
            <w:szCs w:val="20"/>
          </w:rPr>
          <w:t xml:space="preserve">, </w:t>
        </w:r>
      </w:ins>
      <w:r>
        <w:rPr>
          <w:bCs/>
          <w:iCs/>
          <w:color w:val="32302E"/>
          <w:spacing w:val="8"/>
          <w:sz w:val="20"/>
          <w:szCs w:val="20"/>
        </w:rPr>
        <w:t xml:space="preserve">collaborating with developers to implement test plans, </w:t>
      </w:r>
      <w:ins w:id="89" w:author="Zachary Diaks" w:date="2025-09-10T20:48:00Z" w16du:dateUtc="2025-09-11T00:48:00Z">
        <w:r>
          <w:rPr>
            <w:bCs/>
            <w:iCs/>
            <w:color w:val="32302E"/>
            <w:spacing w:val="8"/>
            <w:sz w:val="20"/>
            <w:szCs w:val="20"/>
          </w:rPr>
          <w:t>while monitoring key quality m</w:t>
        </w:r>
      </w:ins>
      <w:ins w:id="90" w:author="Zachary Diaks" w:date="2025-09-10T20:49:00Z" w16du:dateUtc="2025-09-11T00:49:00Z">
        <w:r>
          <w:rPr>
            <w:bCs/>
            <w:iCs/>
            <w:color w:val="32302E"/>
            <w:spacing w:val="8"/>
            <w:sz w:val="20"/>
            <w:szCs w:val="20"/>
          </w:rPr>
          <w:t xml:space="preserve">etrics </w:t>
        </w:r>
      </w:ins>
      <w:ins w:id="91" w:author="Zachary Diaks" w:date="2025-09-10T20:50:00Z" w16du:dateUtc="2025-09-11T00:50:00Z">
        <w:r>
          <w:rPr>
            <w:bCs/>
            <w:iCs/>
            <w:color w:val="32302E"/>
            <w:spacing w:val="8"/>
            <w:sz w:val="20"/>
            <w:szCs w:val="20"/>
          </w:rPr>
          <w:t xml:space="preserve">including </w:t>
        </w:r>
      </w:ins>
      <w:ins w:id="92" w:author="Zachary Diaks" w:date="2025-09-10T20:52:00Z" w16du:dateUtc="2025-09-11T00:52:00Z">
        <w:r>
          <w:rPr>
            <w:bCs/>
            <w:iCs/>
            <w:color w:val="32302E"/>
            <w:spacing w:val="8"/>
            <w:sz w:val="20"/>
            <w:szCs w:val="20"/>
          </w:rPr>
          <w:t xml:space="preserve">code complexity, performance, test coverage, and user experience </w:t>
        </w:r>
      </w:ins>
      <w:ins w:id="93" w:author="Zachary Diaks" w:date="2025-09-10T20:57:00Z" w16du:dateUtc="2025-09-11T00:57:00Z">
        <w:r>
          <w:rPr>
            <w:bCs/>
            <w:iCs/>
            <w:color w:val="32302E"/>
            <w:spacing w:val="8"/>
            <w:sz w:val="20"/>
            <w:szCs w:val="20"/>
          </w:rPr>
          <w:t>data</w:t>
        </w:r>
      </w:ins>
      <w:ins w:id="94" w:author="Zachary Diaks" w:date="2025-09-10T20:52:00Z" w16du:dateUtc="2025-09-11T00:52:00Z">
        <w:r>
          <w:rPr>
            <w:bCs/>
            <w:iCs/>
            <w:color w:val="32302E"/>
            <w:spacing w:val="8"/>
            <w:sz w:val="20"/>
            <w:szCs w:val="20"/>
          </w:rPr>
          <w:t xml:space="preserve">. </w:t>
        </w:r>
      </w:ins>
      <w:commentRangeEnd w:id="86"/>
      <w:r w:rsidR="000A7CB4">
        <w:rPr>
          <w:rStyle w:val="CommentReference"/>
        </w:rPr>
        <w:commentReference w:id="86"/>
      </w:r>
    </w:p>
    <w:p w14:paraId="04C8F3F5" w14:textId="77777777" w:rsidR="00992BD4" w:rsidRDefault="00992BD4" w:rsidP="00C8048C">
      <w:pPr>
        <w:pStyle w:val="ListParagraph"/>
        <w:numPr>
          <w:ilvl w:val="0"/>
          <w:numId w:val="36"/>
        </w:numPr>
        <w:pBdr>
          <w:left w:val="none" w:sz="0" w:space="8" w:color="auto"/>
        </w:pBdr>
        <w:ind w:left="540" w:hanging="180"/>
        <w:rPr>
          <w:bCs/>
          <w:iCs/>
          <w:color w:val="32302E"/>
          <w:spacing w:val="8"/>
          <w:sz w:val="20"/>
          <w:szCs w:val="20"/>
        </w:rPr>
      </w:pPr>
      <w:r w:rsidRPr="001A42FB">
        <w:rPr>
          <w:bCs/>
          <w:iCs/>
          <w:color w:val="32302E"/>
          <w:spacing w:val="8"/>
          <w:sz w:val="20"/>
          <w:szCs w:val="20"/>
        </w:rPr>
        <w:t>Developed an internal Generative AI tool in MATLAB to automatically generate test artifacts from software specification documents, reducing manual test planning and implementation effort saving an average of one hour per test plan.</w:t>
      </w:r>
    </w:p>
    <w:p w14:paraId="47E03CD5" w14:textId="4E34C693" w:rsidR="005E68E3" w:rsidRPr="001A42FB" w:rsidRDefault="007E59C3" w:rsidP="00C8048C">
      <w:pPr>
        <w:pStyle w:val="ListParagraph"/>
        <w:numPr>
          <w:ilvl w:val="0"/>
          <w:numId w:val="36"/>
        </w:numPr>
        <w:pBdr>
          <w:left w:val="none" w:sz="0" w:space="8" w:color="auto"/>
        </w:pBdr>
        <w:ind w:left="540" w:hanging="180"/>
        <w:rPr>
          <w:bCs/>
          <w:iCs/>
          <w:color w:val="32302E"/>
          <w:spacing w:val="8"/>
          <w:sz w:val="20"/>
          <w:szCs w:val="20"/>
        </w:rPr>
      </w:pPr>
      <w:r>
        <w:rPr>
          <w:bCs/>
          <w:iCs/>
          <w:color w:val="32302E"/>
          <w:spacing w:val="8"/>
          <w:sz w:val="20"/>
          <w:szCs w:val="20"/>
        </w:rPr>
        <w:t xml:space="preserve">Optimized </w:t>
      </w:r>
      <w:r w:rsidR="0049566E">
        <w:rPr>
          <w:bCs/>
          <w:iCs/>
          <w:color w:val="32302E"/>
          <w:spacing w:val="8"/>
          <w:sz w:val="20"/>
          <w:szCs w:val="20"/>
        </w:rPr>
        <w:t xml:space="preserve">default test selection strategy for </w:t>
      </w:r>
      <w:r w:rsidR="0029797A">
        <w:rPr>
          <w:bCs/>
          <w:iCs/>
          <w:color w:val="32302E"/>
          <w:spacing w:val="8"/>
          <w:sz w:val="20"/>
          <w:szCs w:val="20"/>
        </w:rPr>
        <w:t>our build and test system by leveraging source to test mapping</w:t>
      </w:r>
      <w:r w:rsidR="00AB0A6F">
        <w:rPr>
          <w:bCs/>
          <w:iCs/>
          <w:color w:val="32302E"/>
          <w:spacing w:val="8"/>
          <w:sz w:val="20"/>
          <w:szCs w:val="20"/>
        </w:rPr>
        <w:t xml:space="preserve">, saving </w:t>
      </w:r>
      <w:r w:rsidR="00852F95">
        <w:rPr>
          <w:bCs/>
          <w:iCs/>
          <w:color w:val="32302E"/>
          <w:spacing w:val="8"/>
          <w:sz w:val="20"/>
          <w:szCs w:val="20"/>
        </w:rPr>
        <w:t>as much as 100 hours of linear test time per job.</w:t>
      </w:r>
    </w:p>
    <w:p w14:paraId="2C43B288" w14:textId="77777777" w:rsidR="00992BD4" w:rsidRDefault="00992BD4" w:rsidP="00992BD4">
      <w:pPr>
        <w:pBdr>
          <w:left w:val="none" w:sz="0" w:space="8" w:color="auto"/>
        </w:pBdr>
        <w:rPr>
          <w:bCs/>
          <w:i/>
          <w:color w:val="32302E"/>
          <w:spacing w:val="8"/>
          <w:sz w:val="20"/>
          <w:szCs w:val="20"/>
        </w:rPr>
      </w:pPr>
    </w:p>
    <w:p w14:paraId="3C24CB8C" w14:textId="77777777" w:rsidR="00992BD4" w:rsidRDefault="00992BD4" w:rsidP="00992BD4">
      <w:pPr>
        <w:pBdr>
          <w:left w:val="none" w:sz="0" w:space="8" w:color="auto"/>
        </w:pBdr>
        <w:rPr>
          <w:bCs/>
          <w:iCs/>
          <w:color w:val="32302E"/>
          <w:spacing w:val="8"/>
          <w:sz w:val="20"/>
          <w:szCs w:val="20"/>
        </w:rPr>
      </w:pPr>
      <w:r>
        <w:rPr>
          <w:bCs/>
          <w:i/>
          <w:color w:val="32302E"/>
          <w:spacing w:val="8"/>
          <w:sz w:val="20"/>
          <w:szCs w:val="20"/>
        </w:rPr>
        <w:t>Quality Engineer I</w:t>
      </w:r>
      <w:r>
        <w:rPr>
          <w:bCs/>
          <w:i/>
          <w:color w:val="32302E"/>
          <w:spacing w:val="8"/>
          <w:sz w:val="20"/>
          <w:szCs w:val="20"/>
        </w:rPr>
        <w:tab/>
      </w:r>
      <w:r>
        <w:rPr>
          <w:bCs/>
          <w:i/>
          <w:color w:val="32302E"/>
          <w:spacing w:val="8"/>
          <w:sz w:val="20"/>
          <w:szCs w:val="20"/>
        </w:rPr>
        <w:tab/>
      </w:r>
      <w:r>
        <w:rPr>
          <w:bCs/>
          <w:i/>
          <w:color w:val="32302E"/>
          <w:spacing w:val="8"/>
          <w:sz w:val="20"/>
          <w:szCs w:val="20"/>
        </w:rPr>
        <w:tab/>
      </w:r>
      <w:r>
        <w:rPr>
          <w:bCs/>
          <w:i/>
          <w:color w:val="32302E"/>
          <w:spacing w:val="8"/>
          <w:sz w:val="20"/>
          <w:szCs w:val="20"/>
        </w:rPr>
        <w:tab/>
      </w:r>
      <w:r>
        <w:rPr>
          <w:bCs/>
          <w:i/>
          <w:color w:val="32302E"/>
          <w:spacing w:val="8"/>
          <w:sz w:val="20"/>
          <w:szCs w:val="20"/>
        </w:rPr>
        <w:tab/>
      </w:r>
      <w:r>
        <w:rPr>
          <w:bCs/>
          <w:i/>
          <w:color w:val="32302E"/>
          <w:spacing w:val="8"/>
          <w:sz w:val="20"/>
          <w:szCs w:val="20"/>
        </w:rPr>
        <w:tab/>
      </w:r>
      <w:r>
        <w:rPr>
          <w:bCs/>
          <w:i/>
          <w:color w:val="32302E"/>
          <w:spacing w:val="8"/>
          <w:sz w:val="20"/>
          <w:szCs w:val="20"/>
        </w:rPr>
        <w:tab/>
      </w:r>
      <w:r>
        <w:rPr>
          <w:bCs/>
          <w:i/>
          <w:color w:val="32302E"/>
          <w:spacing w:val="8"/>
          <w:sz w:val="20"/>
          <w:szCs w:val="20"/>
        </w:rPr>
        <w:tab/>
      </w:r>
      <w:r>
        <w:rPr>
          <w:bCs/>
          <w:i/>
          <w:color w:val="32302E"/>
          <w:spacing w:val="8"/>
          <w:sz w:val="20"/>
          <w:szCs w:val="20"/>
        </w:rPr>
        <w:tab/>
        <w:t xml:space="preserve">         </w:t>
      </w:r>
      <w:r>
        <w:rPr>
          <w:bCs/>
          <w:iCs/>
          <w:color w:val="32302E"/>
          <w:spacing w:val="8"/>
          <w:sz w:val="20"/>
          <w:szCs w:val="20"/>
        </w:rPr>
        <w:t>October 2021 – May 2023</w:t>
      </w:r>
    </w:p>
    <w:p w14:paraId="6AA17FEA" w14:textId="0F542C99" w:rsidR="00992BD4" w:rsidRDefault="00992BD4" w:rsidP="00C8048C">
      <w:pPr>
        <w:pStyle w:val="ListParagraph"/>
        <w:numPr>
          <w:ilvl w:val="0"/>
          <w:numId w:val="36"/>
        </w:numPr>
        <w:pBdr>
          <w:left w:val="none" w:sz="0" w:space="8" w:color="auto"/>
        </w:pBdr>
        <w:tabs>
          <w:tab w:val="left" w:pos="630"/>
        </w:tabs>
        <w:ind w:left="540" w:hanging="180"/>
        <w:rPr>
          <w:bCs/>
          <w:iCs/>
          <w:color w:val="32302E"/>
          <w:spacing w:val="8"/>
          <w:sz w:val="20"/>
          <w:szCs w:val="20"/>
        </w:rPr>
      </w:pPr>
      <w:r>
        <w:rPr>
          <w:bCs/>
          <w:iCs/>
          <w:color w:val="32302E"/>
          <w:spacing w:val="8"/>
          <w:sz w:val="20"/>
          <w:szCs w:val="20"/>
        </w:rPr>
        <w:t>Worked with developers of SFTT to design and implement test plans to qualify new features, and lead retrospectives on the quality of the product after each release.</w:t>
      </w:r>
    </w:p>
    <w:p w14:paraId="50B52DD7" w14:textId="41154B5F" w:rsidR="00992BD4" w:rsidRPr="007B68DE" w:rsidRDefault="00992BD4" w:rsidP="00C8048C">
      <w:pPr>
        <w:pStyle w:val="ListParagraph"/>
        <w:numPr>
          <w:ilvl w:val="0"/>
          <w:numId w:val="36"/>
        </w:numPr>
        <w:pBdr>
          <w:left w:val="none" w:sz="0" w:space="8" w:color="auto"/>
        </w:pBdr>
        <w:tabs>
          <w:tab w:val="left" w:pos="630"/>
        </w:tabs>
        <w:ind w:left="540" w:hanging="180"/>
        <w:rPr>
          <w:bCs/>
          <w:iCs/>
          <w:color w:val="32302E"/>
          <w:spacing w:val="8"/>
          <w:sz w:val="20"/>
          <w:szCs w:val="20"/>
        </w:rPr>
      </w:pPr>
      <w:commentRangeStart w:id="95"/>
      <w:r>
        <w:rPr>
          <w:bCs/>
          <w:iCs/>
          <w:color w:val="32302E"/>
          <w:spacing w:val="8"/>
          <w:sz w:val="20"/>
          <w:szCs w:val="20"/>
        </w:rPr>
        <w:t>Contributed to an internal tool used to build test bed reports from markup in test files (MATLAB backend, React frontend, MySQL</w:t>
      </w:r>
      <w:r w:rsidR="002D5080">
        <w:rPr>
          <w:bCs/>
          <w:iCs/>
          <w:color w:val="32302E"/>
          <w:spacing w:val="8"/>
          <w:sz w:val="20"/>
          <w:szCs w:val="20"/>
        </w:rPr>
        <w:t xml:space="preserve"> database</w:t>
      </w:r>
      <w:r>
        <w:rPr>
          <w:bCs/>
          <w:iCs/>
          <w:color w:val="32302E"/>
          <w:spacing w:val="8"/>
          <w:sz w:val="20"/>
          <w:szCs w:val="20"/>
        </w:rPr>
        <w:t xml:space="preserve">). Reports show metadata </w:t>
      </w:r>
      <w:r w:rsidR="00AF6189">
        <w:rPr>
          <w:bCs/>
          <w:iCs/>
          <w:color w:val="32302E"/>
          <w:spacing w:val="8"/>
          <w:sz w:val="20"/>
          <w:szCs w:val="20"/>
        </w:rPr>
        <w:t xml:space="preserve">including </w:t>
      </w:r>
      <w:r w:rsidR="00B35ECF">
        <w:rPr>
          <w:bCs/>
          <w:iCs/>
          <w:color w:val="32302E"/>
          <w:spacing w:val="8"/>
          <w:sz w:val="20"/>
          <w:szCs w:val="20"/>
        </w:rPr>
        <w:t>requirements</w:t>
      </w:r>
      <w:r>
        <w:rPr>
          <w:bCs/>
          <w:iCs/>
          <w:color w:val="32302E"/>
          <w:spacing w:val="8"/>
          <w:sz w:val="20"/>
          <w:szCs w:val="20"/>
        </w:rPr>
        <w:t xml:space="preserve"> to test mapping, Test Pyramid level, test intent, and ownership.</w:t>
      </w:r>
      <w:commentRangeEnd w:id="95"/>
      <w:r w:rsidR="00333748">
        <w:rPr>
          <w:rStyle w:val="CommentReference"/>
        </w:rPr>
        <w:commentReference w:id="95"/>
      </w:r>
      <w:r w:rsidR="008D5DD0">
        <w:rPr>
          <w:bCs/>
          <w:iCs/>
          <w:color w:val="32302E"/>
          <w:spacing w:val="8"/>
          <w:sz w:val="20"/>
          <w:szCs w:val="20"/>
        </w:rPr>
        <w:t>l</w:t>
      </w:r>
    </w:p>
    <w:p w14:paraId="51AC7848" w14:textId="77777777" w:rsidR="00992BD4" w:rsidRDefault="00992BD4" w:rsidP="00C8048C">
      <w:pPr>
        <w:pStyle w:val="ListParagraph"/>
        <w:numPr>
          <w:ilvl w:val="0"/>
          <w:numId w:val="36"/>
        </w:numPr>
        <w:pBdr>
          <w:left w:val="none" w:sz="0" w:space="8" w:color="auto"/>
        </w:pBdr>
        <w:tabs>
          <w:tab w:val="left" w:pos="630"/>
        </w:tabs>
        <w:ind w:left="540" w:hanging="180"/>
        <w:rPr>
          <w:bCs/>
          <w:iCs/>
          <w:color w:val="32302E"/>
          <w:spacing w:val="8"/>
          <w:sz w:val="20"/>
          <w:szCs w:val="20"/>
        </w:rPr>
      </w:pPr>
      <w:r>
        <w:rPr>
          <w:bCs/>
          <w:iCs/>
          <w:color w:val="32302E"/>
          <w:spacing w:val="8"/>
          <w:sz w:val="20"/>
          <w:szCs w:val="20"/>
        </w:rPr>
        <w:t>Maintained and added CI/CD pipeline for internal ticket automation tool using MATLAB, GitLab, and TeamCity.</w:t>
      </w:r>
    </w:p>
    <w:p w14:paraId="608F4090" w14:textId="77777777" w:rsidR="00992BD4" w:rsidRPr="00F14296" w:rsidRDefault="00992BD4" w:rsidP="00992BD4">
      <w:pPr>
        <w:pBdr>
          <w:left w:val="none" w:sz="0" w:space="8" w:color="auto"/>
        </w:pBdr>
        <w:tabs>
          <w:tab w:val="left" w:pos="360"/>
        </w:tabs>
        <w:rPr>
          <w:bCs/>
          <w:iCs/>
          <w:color w:val="32302E"/>
          <w:spacing w:val="8"/>
          <w:sz w:val="20"/>
          <w:szCs w:val="20"/>
        </w:rPr>
      </w:pPr>
    </w:p>
    <w:p w14:paraId="72ACCF6B" w14:textId="77777777" w:rsidR="00992BD4" w:rsidRDefault="00992BD4" w:rsidP="00992BD4">
      <w:pPr>
        <w:pBdr>
          <w:left w:val="none" w:sz="0" w:space="8" w:color="auto"/>
        </w:pBdr>
        <w:rPr>
          <w:ins w:id="96" w:author="Zachary Diaks" w:date="2025-09-10T20:04:00Z" w16du:dateUtc="2025-09-11T00:04:00Z"/>
          <w:bCs/>
          <w:color w:val="32302E"/>
          <w:spacing w:val="8"/>
          <w:sz w:val="20"/>
          <w:szCs w:val="20"/>
        </w:rPr>
      </w:pPr>
      <w:ins w:id="97" w:author="Zachary Diaks" w:date="2025-09-10T19:47:00Z" w16du:dateUtc="2025-09-10T23:47:00Z">
        <w:r>
          <w:rPr>
            <w:bCs/>
            <w:i/>
            <w:color w:val="32302E"/>
            <w:spacing w:val="8"/>
            <w:sz w:val="20"/>
            <w:szCs w:val="20"/>
          </w:rPr>
          <w:t>Application Support Engineer</w:t>
        </w:r>
      </w:ins>
      <w:ins w:id="98" w:author="Zachary Diaks" w:date="2025-09-10T19:44:00Z" w16du:dateUtc="2025-09-10T23:44:00Z">
        <w:r>
          <w:rPr>
            <w:bCs/>
            <w:i/>
            <w:color w:val="32302E"/>
            <w:spacing w:val="8"/>
            <w:sz w:val="20"/>
            <w:szCs w:val="20"/>
          </w:rPr>
          <w:tab/>
        </w:r>
        <w:r>
          <w:rPr>
            <w:bCs/>
            <w:i/>
            <w:color w:val="32302E"/>
            <w:spacing w:val="8"/>
            <w:sz w:val="20"/>
            <w:szCs w:val="20"/>
          </w:rPr>
          <w:tab/>
        </w:r>
        <w:r>
          <w:rPr>
            <w:bCs/>
            <w:i/>
            <w:color w:val="32302E"/>
            <w:spacing w:val="8"/>
            <w:sz w:val="20"/>
            <w:szCs w:val="20"/>
          </w:rPr>
          <w:tab/>
        </w:r>
        <w:r>
          <w:rPr>
            <w:bCs/>
            <w:i/>
            <w:color w:val="32302E"/>
            <w:spacing w:val="8"/>
            <w:sz w:val="20"/>
            <w:szCs w:val="20"/>
          </w:rPr>
          <w:tab/>
        </w:r>
        <w:r>
          <w:rPr>
            <w:bCs/>
            <w:i/>
            <w:color w:val="32302E"/>
            <w:spacing w:val="8"/>
            <w:sz w:val="20"/>
            <w:szCs w:val="20"/>
          </w:rPr>
          <w:tab/>
        </w:r>
        <w:r>
          <w:rPr>
            <w:bCs/>
            <w:i/>
            <w:color w:val="32302E"/>
            <w:spacing w:val="8"/>
            <w:sz w:val="20"/>
            <w:szCs w:val="20"/>
          </w:rPr>
          <w:tab/>
          <w:t xml:space="preserve">       </w:t>
        </w:r>
      </w:ins>
      <w:ins w:id="99" w:author="Zachary Diaks" w:date="2025-09-10T19:47:00Z" w16du:dateUtc="2025-09-10T23:47:00Z">
        <w:r>
          <w:rPr>
            <w:bCs/>
            <w:i/>
            <w:color w:val="32302E"/>
            <w:spacing w:val="8"/>
            <w:sz w:val="20"/>
            <w:szCs w:val="20"/>
          </w:rPr>
          <w:t xml:space="preserve">                           </w:t>
        </w:r>
      </w:ins>
      <w:ins w:id="100" w:author="Zachary Diaks" w:date="2025-09-10T19:45:00Z" w16du:dateUtc="2025-09-10T23:45:00Z">
        <w:r>
          <w:rPr>
            <w:bCs/>
            <w:color w:val="32302E"/>
            <w:spacing w:val="8"/>
            <w:sz w:val="20"/>
            <w:szCs w:val="20"/>
          </w:rPr>
          <w:t xml:space="preserve">June 2020 </w:t>
        </w:r>
      </w:ins>
      <w:ins w:id="101" w:author="Zachary Diaks" w:date="2025-09-10T19:47:00Z" w16du:dateUtc="2025-09-10T23:47:00Z">
        <w:r>
          <w:rPr>
            <w:bCs/>
            <w:color w:val="32302E"/>
            <w:spacing w:val="8"/>
            <w:sz w:val="20"/>
            <w:szCs w:val="20"/>
          </w:rPr>
          <w:t>–</w:t>
        </w:r>
      </w:ins>
      <w:ins w:id="102" w:author="Zachary Diaks" w:date="2025-09-10T19:45:00Z" w16du:dateUtc="2025-09-10T23:45:00Z">
        <w:r>
          <w:rPr>
            <w:bCs/>
            <w:color w:val="32302E"/>
            <w:spacing w:val="8"/>
            <w:sz w:val="20"/>
            <w:szCs w:val="20"/>
          </w:rPr>
          <w:t xml:space="preserve"> </w:t>
        </w:r>
      </w:ins>
      <w:ins w:id="103" w:author="Zachary Diaks" w:date="2025-09-10T19:47:00Z" w16du:dateUtc="2025-09-10T23:47:00Z">
        <w:r>
          <w:rPr>
            <w:bCs/>
            <w:color w:val="32302E"/>
            <w:spacing w:val="8"/>
            <w:sz w:val="20"/>
            <w:szCs w:val="20"/>
          </w:rPr>
          <w:t>October 2021</w:t>
        </w:r>
      </w:ins>
    </w:p>
    <w:p w14:paraId="6A9E266B" w14:textId="77777777" w:rsidR="00992BD4" w:rsidRDefault="00992BD4" w:rsidP="00C8048C">
      <w:pPr>
        <w:pStyle w:val="ListParagraph"/>
        <w:numPr>
          <w:ilvl w:val="0"/>
          <w:numId w:val="37"/>
        </w:numPr>
        <w:pBdr>
          <w:left w:val="none" w:sz="0" w:space="8" w:color="auto"/>
        </w:pBdr>
        <w:ind w:left="540" w:hanging="180"/>
        <w:rPr>
          <w:ins w:id="104" w:author="Zachary Diaks" w:date="2025-09-10T20:08:00Z" w16du:dateUtc="2025-09-11T00:08:00Z"/>
          <w:bCs/>
          <w:color w:val="32302E"/>
          <w:spacing w:val="8"/>
          <w:sz w:val="20"/>
          <w:szCs w:val="20"/>
        </w:rPr>
      </w:pPr>
      <w:ins w:id="105" w:author="Zachary Diaks" w:date="2025-09-10T20:07:00Z">
        <w:r w:rsidRPr="00003434">
          <w:rPr>
            <w:bCs/>
            <w:color w:val="32302E"/>
            <w:spacing w:val="8"/>
            <w:sz w:val="20"/>
            <w:szCs w:val="20"/>
          </w:rPr>
          <w:t xml:space="preserve">Provided technical support to customers for MathWorks products </w:t>
        </w:r>
      </w:ins>
      <w:ins w:id="106" w:author="Zachary Diaks" w:date="2025-09-10T20:14:00Z" w16du:dateUtc="2025-09-11T00:14:00Z">
        <w:r>
          <w:rPr>
            <w:bCs/>
            <w:color w:val="32302E"/>
            <w:spacing w:val="8"/>
            <w:sz w:val="20"/>
            <w:szCs w:val="20"/>
          </w:rPr>
          <w:t xml:space="preserve">in the Deployment and Test and Measurement areas including </w:t>
        </w:r>
      </w:ins>
      <w:ins w:id="107" w:author="Zachary Diaks" w:date="2025-09-10T20:12:00Z" w16du:dateUtc="2025-09-11T00:12:00Z">
        <w:r>
          <w:rPr>
            <w:bCs/>
            <w:color w:val="32302E"/>
            <w:spacing w:val="8"/>
            <w:sz w:val="20"/>
            <w:szCs w:val="20"/>
          </w:rPr>
          <w:t xml:space="preserve">MATLAB Compiler, Database Toolbox, and </w:t>
        </w:r>
      </w:ins>
      <w:ins w:id="108" w:author="Zachary Diaks" w:date="2025-09-10T20:13:00Z" w16du:dateUtc="2025-09-11T00:13:00Z">
        <w:r>
          <w:rPr>
            <w:bCs/>
            <w:color w:val="32302E"/>
            <w:spacing w:val="8"/>
            <w:sz w:val="20"/>
            <w:szCs w:val="20"/>
          </w:rPr>
          <w:t>Data Acquisition Toolbox</w:t>
        </w:r>
      </w:ins>
      <w:ins w:id="109" w:author="Zachary Diaks" w:date="2025-09-10T20:14:00Z" w16du:dateUtc="2025-09-11T00:14:00Z">
        <w:r>
          <w:rPr>
            <w:bCs/>
            <w:color w:val="32302E"/>
            <w:spacing w:val="8"/>
            <w:sz w:val="20"/>
            <w:szCs w:val="20"/>
          </w:rPr>
          <w:t>.</w:t>
        </w:r>
      </w:ins>
    </w:p>
    <w:p w14:paraId="5034BC19" w14:textId="77777777" w:rsidR="00992BD4" w:rsidRDefault="00992BD4" w:rsidP="00C8048C">
      <w:pPr>
        <w:pStyle w:val="ListParagraph"/>
        <w:numPr>
          <w:ilvl w:val="0"/>
          <w:numId w:val="37"/>
        </w:numPr>
        <w:pBdr>
          <w:left w:val="none" w:sz="0" w:space="8" w:color="auto"/>
        </w:pBdr>
        <w:ind w:left="540" w:hanging="180"/>
        <w:rPr>
          <w:ins w:id="110" w:author="Zachary Diaks" w:date="2025-09-10T20:09:00Z" w16du:dateUtc="2025-09-11T00:09:00Z"/>
          <w:bCs/>
          <w:color w:val="32302E"/>
          <w:spacing w:val="8"/>
          <w:sz w:val="20"/>
          <w:szCs w:val="20"/>
        </w:rPr>
      </w:pPr>
      <w:ins w:id="111" w:author="Zachary Diaks" w:date="2025-09-10T20:09:00Z">
        <w:r w:rsidRPr="000E065C">
          <w:rPr>
            <w:bCs/>
            <w:color w:val="32302E"/>
            <w:spacing w:val="8"/>
            <w:sz w:val="20"/>
            <w:szCs w:val="20"/>
          </w:rPr>
          <w:t>Created and maintained technical training courses including a module outlining how to call Python code from MATLAB.</w:t>
        </w:r>
      </w:ins>
    </w:p>
    <w:p w14:paraId="32CAB754" w14:textId="282A9087" w:rsidR="00330774" w:rsidRPr="00112AA0" w:rsidRDefault="0049732A" w:rsidP="00C8048C">
      <w:pPr>
        <w:pStyle w:val="ListParagraph"/>
        <w:numPr>
          <w:ilvl w:val="0"/>
          <w:numId w:val="37"/>
        </w:numPr>
        <w:pBdr>
          <w:left w:val="none" w:sz="0" w:space="8" w:color="auto"/>
        </w:pBdr>
        <w:ind w:left="540" w:hanging="180"/>
        <w:rPr>
          <w:ins w:id="112" w:author="Zachary Diaks" w:date="2025-09-10T19:44:00Z" w16du:dateUtc="2025-09-10T23:44:00Z"/>
          <w:bCs/>
          <w:color w:val="32302E"/>
          <w:spacing w:val="8"/>
          <w:sz w:val="20"/>
          <w:szCs w:val="20"/>
        </w:rPr>
      </w:pPr>
      <w:r>
        <w:rPr>
          <w:bCs/>
          <w:color w:val="32302E"/>
          <w:spacing w:val="8"/>
          <w:sz w:val="20"/>
          <w:szCs w:val="20"/>
        </w:rPr>
        <w:t xml:space="preserve">Contributed to a </w:t>
      </w:r>
      <w:ins w:id="113" w:author="Zachary Diaks" w:date="2025-09-10T20:09:00Z" w16du:dateUtc="2025-09-11T00:09:00Z">
        <w:r w:rsidR="00992BD4">
          <w:rPr>
            <w:bCs/>
            <w:color w:val="32302E"/>
            <w:spacing w:val="8"/>
            <w:sz w:val="20"/>
            <w:szCs w:val="20"/>
          </w:rPr>
          <w:t xml:space="preserve">random </w:t>
        </w:r>
      </w:ins>
      <w:ins w:id="114" w:author="Zachary Diaks" w:date="2025-09-10T20:14:00Z" w16du:dateUtc="2025-09-11T00:14:00Z">
        <w:r w:rsidR="00992BD4">
          <w:rPr>
            <w:bCs/>
            <w:color w:val="32302E"/>
            <w:spacing w:val="8"/>
            <w:sz w:val="20"/>
            <w:szCs w:val="20"/>
          </w:rPr>
          <w:t xml:space="preserve">MATLAB </w:t>
        </w:r>
      </w:ins>
      <w:ins w:id="115" w:author="Zachary Diaks" w:date="2025-09-10T20:09:00Z" w16du:dateUtc="2025-09-11T00:09:00Z">
        <w:r w:rsidR="00992BD4">
          <w:rPr>
            <w:bCs/>
            <w:color w:val="32302E"/>
            <w:spacing w:val="8"/>
            <w:sz w:val="20"/>
            <w:szCs w:val="20"/>
          </w:rPr>
          <w:t xml:space="preserve">code generator to test </w:t>
        </w:r>
      </w:ins>
      <w:ins w:id="116" w:author="Zachary Diaks" w:date="2025-09-10T20:10:00Z" w16du:dateUtc="2025-09-11T00:10:00Z">
        <w:r w:rsidR="00992BD4">
          <w:rPr>
            <w:bCs/>
            <w:color w:val="32302E"/>
            <w:spacing w:val="8"/>
            <w:sz w:val="20"/>
            <w:szCs w:val="20"/>
          </w:rPr>
          <w:t xml:space="preserve">MATLAB to C code generation for MATLAB </w:t>
        </w:r>
      </w:ins>
      <w:ins w:id="117" w:author="Zachary Diaks" w:date="2025-09-10T20:15:00Z" w16du:dateUtc="2025-09-11T00:15:00Z">
        <w:r w:rsidR="00992BD4">
          <w:rPr>
            <w:bCs/>
            <w:color w:val="32302E"/>
            <w:spacing w:val="8"/>
            <w:sz w:val="20"/>
            <w:szCs w:val="20"/>
          </w:rPr>
          <w:t>Coder</w:t>
        </w:r>
      </w:ins>
      <w:ins w:id="118" w:author="Zachary Diaks" w:date="2025-09-10T20:10:00Z" w16du:dateUtc="2025-09-11T00:10:00Z">
        <w:r w:rsidR="00992BD4">
          <w:rPr>
            <w:bCs/>
            <w:color w:val="32302E"/>
            <w:spacing w:val="8"/>
            <w:sz w:val="20"/>
            <w:szCs w:val="20"/>
          </w:rPr>
          <w:t>.</w:t>
        </w:r>
      </w:ins>
      <w:ins w:id="119" w:author="Zachary Diaks" w:date="2025-09-10T20:04:00Z" w16du:dateUtc="2025-09-11T00:04:00Z">
        <w:r w:rsidR="00FA02FB" w:rsidRPr="00992BD4">
          <w:rPr>
            <w:bCs/>
            <w:iCs/>
            <w:color w:val="32302E"/>
            <w:spacing w:val="8"/>
            <w:sz w:val="20"/>
            <w:szCs w:val="20"/>
          </w:rPr>
          <w:br/>
        </w:r>
      </w:ins>
    </w:p>
    <w:p w14:paraId="429EA2BB" w14:textId="7A5A2EA4" w:rsidR="00C579E3" w:rsidRPr="003928E9" w:rsidRDefault="00C579E3" w:rsidP="00C579E3">
      <w:pPr>
        <w:pStyle w:val="Heading2"/>
        <w:spacing w:before="0" w:after="0"/>
        <w:rPr>
          <w:ins w:id="120" w:author="Zachary Diaks" w:date="2019-09-22T14:21:00Z"/>
          <w:rFonts w:ascii="Times New Roman" w:hAnsi="Times New Roman" w:cs="Times New Roman"/>
          <w:spacing w:val="8"/>
          <w:sz w:val="20"/>
          <w:szCs w:val="20"/>
        </w:rPr>
      </w:pPr>
      <w:ins w:id="121" w:author="Zachary Diaks" w:date="2019-09-22T14:21:00Z">
        <w:r>
          <w:rPr>
            <w:rFonts w:ascii="Times New Roman" w:hAnsi="Times New Roman" w:cs="Times New Roman"/>
            <w:bCs w:val="0"/>
            <w:i w:val="0"/>
            <w:iCs w:val="0"/>
            <w:caps/>
            <w:color w:val="32302E"/>
            <w:spacing w:val="8"/>
            <w:sz w:val="20"/>
            <w:szCs w:val="20"/>
          </w:rPr>
          <w:t>Roger</w:t>
        </w:r>
      </w:ins>
      <w:ins w:id="122" w:author="Zachary Diaks" w:date="2019-09-22T14:23:00Z">
        <w:r>
          <w:rPr>
            <w:rFonts w:ascii="Times New Roman" w:hAnsi="Times New Roman" w:cs="Times New Roman"/>
            <w:bCs w:val="0"/>
            <w:i w:val="0"/>
            <w:iCs w:val="0"/>
            <w:caps/>
            <w:color w:val="32302E"/>
            <w:spacing w:val="8"/>
            <w:sz w:val="20"/>
            <w:szCs w:val="20"/>
          </w:rPr>
          <w:t>s</w:t>
        </w:r>
      </w:ins>
      <w:ins w:id="123" w:author="Zachary Diaks" w:date="2019-09-22T14:21:00Z">
        <w:r>
          <w:rPr>
            <w:rFonts w:ascii="Times New Roman" w:hAnsi="Times New Roman" w:cs="Times New Roman"/>
            <w:bCs w:val="0"/>
            <w:i w:val="0"/>
            <w:iCs w:val="0"/>
            <w:caps/>
            <w:color w:val="32302E"/>
            <w:spacing w:val="8"/>
            <w:sz w:val="20"/>
            <w:szCs w:val="20"/>
          </w:rPr>
          <w:t xml:space="preserve"> Sciences</w:t>
        </w:r>
        <w:r>
          <w:rPr>
            <w:rFonts w:ascii="Times New Roman" w:hAnsi="Times New Roman" w:cs="Times New Roman"/>
            <w:bCs w:val="0"/>
            <w:i w:val="0"/>
            <w:iCs w:val="0"/>
            <w:caps/>
            <w:color w:val="32302E"/>
            <w:spacing w:val="8"/>
            <w:sz w:val="20"/>
            <w:szCs w:val="20"/>
          </w:rPr>
          <w:tab/>
        </w:r>
        <w:r>
          <w:rPr>
            <w:rFonts w:ascii="Times New Roman" w:hAnsi="Times New Roman" w:cs="Times New Roman"/>
            <w:bCs w:val="0"/>
            <w:i w:val="0"/>
            <w:iCs w:val="0"/>
            <w:caps/>
            <w:color w:val="32302E"/>
            <w:spacing w:val="8"/>
            <w:sz w:val="20"/>
            <w:szCs w:val="20"/>
          </w:rPr>
          <w:tab/>
        </w:r>
        <w:r>
          <w:rPr>
            <w:rFonts w:ascii="Times New Roman" w:hAnsi="Times New Roman" w:cs="Times New Roman"/>
            <w:bCs w:val="0"/>
            <w:i w:val="0"/>
            <w:iCs w:val="0"/>
            <w:caps/>
            <w:color w:val="32302E"/>
            <w:spacing w:val="8"/>
            <w:sz w:val="20"/>
            <w:szCs w:val="20"/>
          </w:rPr>
          <w:tab/>
        </w:r>
        <w:r>
          <w:rPr>
            <w:rFonts w:ascii="Times New Roman" w:hAnsi="Times New Roman" w:cs="Times New Roman"/>
            <w:bCs w:val="0"/>
            <w:i w:val="0"/>
            <w:iCs w:val="0"/>
            <w:caps/>
            <w:color w:val="32302E"/>
            <w:spacing w:val="8"/>
            <w:sz w:val="20"/>
            <w:szCs w:val="20"/>
          </w:rPr>
          <w:tab/>
        </w:r>
        <w:r>
          <w:rPr>
            <w:rFonts w:ascii="Times New Roman" w:hAnsi="Times New Roman" w:cs="Times New Roman"/>
            <w:bCs w:val="0"/>
            <w:i w:val="0"/>
            <w:iCs w:val="0"/>
            <w:caps/>
            <w:color w:val="32302E"/>
            <w:spacing w:val="8"/>
            <w:sz w:val="20"/>
            <w:szCs w:val="20"/>
          </w:rPr>
          <w:tab/>
        </w:r>
        <w:r>
          <w:rPr>
            <w:rFonts w:ascii="Times New Roman" w:hAnsi="Times New Roman" w:cs="Times New Roman"/>
            <w:bCs w:val="0"/>
            <w:i w:val="0"/>
            <w:iCs w:val="0"/>
            <w:caps/>
            <w:color w:val="32302E"/>
            <w:spacing w:val="8"/>
            <w:sz w:val="20"/>
            <w:szCs w:val="20"/>
          </w:rPr>
          <w:tab/>
        </w:r>
        <w:r>
          <w:rPr>
            <w:rFonts w:ascii="Times New Roman" w:hAnsi="Times New Roman" w:cs="Times New Roman"/>
            <w:bCs w:val="0"/>
            <w:i w:val="0"/>
            <w:iCs w:val="0"/>
            <w:caps/>
            <w:color w:val="32302E"/>
            <w:spacing w:val="8"/>
            <w:sz w:val="20"/>
            <w:szCs w:val="20"/>
          </w:rPr>
          <w:tab/>
        </w:r>
        <w:r>
          <w:rPr>
            <w:rFonts w:ascii="Times New Roman" w:hAnsi="Times New Roman" w:cs="Times New Roman"/>
            <w:bCs w:val="0"/>
            <w:i w:val="0"/>
            <w:iCs w:val="0"/>
            <w:caps/>
            <w:color w:val="32302E"/>
            <w:spacing w:val="8"/>
            <w:sz w:val="20"/>
            <w:szCs w:val="20"/>
          </w:rPr>
          <w:tab/>
        </w:r>
        <w:r>
          <w:rPr>
            <w:rFonts w:ascii="Times New Roman" w:hAnsi="Times New Roman" w:cs="Times New Roman"/>
            <w:bCs w:val="0"/>
            <w:i w:val="0"/>
            <w:iCs w:val="0"/>
            <w:caps/>
            <w:color w:val="32302E"/>
            <w:spacing w:val="8"/>
            <w:sz w:val="20"/>
            <w:szCs w:val="20"/>
          </w:rPr>
          <w:tab/>
          <w:t xml:space="preserve">                          </w:t>
        </w:r>
        <w:r w:rsidRPr="003928E9">
          <w:rPr>
            <w:rFonts w:ascii="Times New Roman" w:hAnsi="Times New Roman" w:cs="Times New Roman"/>
            <w:bCs w:val="0"/>
            <w:i w:val="0"/>
            <w:iCs w:val="0"/>
            <w:caps/>
            <w:color w:val="32302E"/>
            <w:spacing w:val="8"/>
            <w:sz w:val="20"/>
            <w:szCs w:val="20"/>
          </w:rPr>
          <w:t>Boston, MA</w:t>
        </w:r>
      </w:ins>
    </w:p>
    <w:p w14:paraId="5AD5C7B5" w14:textId="21A631CE" w:rsidR="00C579E3" w:rsidRDefault="00C579E3" w:rsidP="00C579E3">
      <w:pPr>
        <w:pBdr>
          <w:left w:val="none" w:sz="0" w:space="8" w:color="auto"/>
        </w:pBdr>
        <w:rPr>
          <w:ins w:id="124" w:author="Zachary Diaks" w:date="2019-09-22T14:21:00Z"/>
          <w:bCs/>
          <w:color w:val="32302E"/>
          <w:spacing w:val="8"/>
          <w:sz w:val="20"/>
          <w:szCs w:val="20"/>
        </w:rPr>
      </w:pPr>
      <w:ins w:id="125" w:author="Zachary Diaks" w:date="2019-09-22T14:23:00Z">
        <w:r>
          <w:rPr>
            <w:bCs/>
            <w:i/>
            <w:color w:val="32302E"/>
            <w:spacing w:val="8"/>
            <w:sz w:val="20"/>
            <w:szCs w:val="20"/>
          </w:rPr>
          <w:t>Research and Development Engineer</w:t>
        </w:r>
      </w:ins>
      <w:ins w:id="126" w:author="Zachary Diaks" w:date="2019-10-25T14:20:00Z">
        <w:r w:rsidR="008E240C">
          <w:rPr>
            <w:bCs/>
            <w:i/>
            <w:color w:val="32302E"/>
            <w:spacing w:val="8"/>
            <w:sz w:val="20"/>
            <w:szCs w:val="20"/>
          </w:rPr>
          <w:t>ing Co-op</w:t>
        </w:r>
      </w:ins>
      <w:ins w:id="127" w:author="Zachary Diaks" w:date="2019-09-22T14:24:00Z">
        <w:r>
          <w:rPr>
            <w:bCs/>
            <w:i/>
            <w:color w:val="32302E"/>
            <w:spacing w:val="8"/>
            <w:sz w:val="20"/>
            <w:szCs w:val="20"/>
          </w:rPr>
          <w:tab/>
        </w:r>
        <w:r>
          <w:rPr>
            <w:bCs/>
            <w:i/>
            <w:color w:val="32302E"/>
            <w:spacing w:val="8"/>
            <w:sz w:val="20"/>
            <w:szCs w:val="20"/>
          </w:rPr>
          <w:tab/>
        </w:r>
        <w:r>
          <w:rPr>
            <w:bCs/>
            <w:i/>
            <w:color w:val="32302E"/>
            <w:spacing w:val="8"/>
            <w:sz w:val="20"/>
            <w:szCs w:val="20"/>
          </w:rPr>
          <w:tab/>
        </w:r>
        <w:r>
          <w:rPr>
            <w:bCs/>
            <w:i/>
            <w:color w:val="32302E"/>
            <w:spacing w:val="8"/>
            <w:sz w:val="20"/>
            <w:szCs w:val="20"/>
          </w:rPr>
          <w:tab/>
        </w:r>
        <w:r>
          <w:rPr>
            <w:bCs/>
            <w:i/>
            <w:color w:val="32302E"/>
            <w:spacing w:val="8"/>
            <w:sz w:val="20"/>
            <w:szCs w:val="20"/>
          </w:rPr>
          <w:tab/>
        </w:r>
      </w:ins>
      <w:ins w:id="128" w:author="Zachary Diaks" w:date="2020-06-17T12:57:00Z">
        <w:r w:rsidR="00B43D80">
          <w:rPr>
            <w:bCs/>
            <w:i/>
            <w:color w:val="32302E"/>
            <w:spacing w:val="8"/>
            <w:sz w:val="20"/>
            <w:szCs w:val="20"/>
          </w:rPr>
          <w:tab/>
          <w:t xml:space="preserve">       </w:t>
        </w:r>
      </w:ins>
      <w:ins w:id="129" w:author="Zachary Diaks" w:date="2019-09-22T14:24:00Z">
        <w:r w:rsidR="00873552">
          <w:rPr>
            <w:bCs/>
            <w:color w:val="32302E"/>
            <w:spacing w:val="8"/>
            <w:sz w:val="20"/>
            <w:szCs w:val="20"/>
          </w:rPr>
          <w:t>July 2019</w:t>
        </w:r>
        <w:r>
          <w:rPr>
            <w:bCs/>
            <w:color w:val="32302E"/>
            <w:spacing w:val="8"/>
            <w:sz w:val="20"/>
            <w:szCs w:val="20"/>
          </w:rPr>
          <w:t xml:space="preserve"> – </w:t>
        </w:r>
      </w:ins>
      <w:ins w:id="130" w:author="Zachary Diaks" w:date="2020-06-17T12:57:00Z">
        <w:r w:rsidR="00B43D80">
          <w:rPr>
            <w:bCs/>
            <w:color w:val="32302E"/>
            <w:spacing w:val="8"/>
            <w:sz w:val="20"/>
            <w:szCs w:val="20"/>
          </w:rPr>
          <w:t>December 2019</w:t>
        </w:r>
      </w:ins>
    </w:p>
    <w:p w14:paraId="25A80BDD" w14:textId="6B5FF102" w:rsidR="00C639F5" w:rsidRDefault="00C639F5" w:rsidP="00C579E3">
      <w:pPr>
        <w:numPr>
          <w:ilvl w:val="0"/>
          <w:numId w:val="33"/>
        </w:numPr>
        <w:pBdr>
          <w:left w:val="none" w:sz="0" w:space="8" w:color="auto"/>
        </w:pBdr>
        <w:ind w:left="540" w:hanging="180"/>
        <w:rPr>
          <w:rStyle w:val="lt-line-clampline"/>
          <w:bCs/>
          <w:color w:val="32302E"/>
          <w:spacing w:val="8"/>
          <w:sz w:val="20"/>
          <w:szCs w:val="20"/>
        </w:rPr>
      </w:pPr>
      <w:ins w:id="131" w:author="Zachary Diaks" w:date="2025-09-10T19:43:00Z" w16du:dateUtc="2025-09-10T23:43:00Z">
        <w:r>
          <w:rPr>
            <w:rStyle w:val="lt-line-clampline"/>
            <w:bCs/>
            <w:color w:val="32302E"/>
            <w:spacing w:val="8"/>
            <w:sz w:val="20"/>
            <w:szCs w:val="20"/>
          </w:rPr>
          <w:t xml:space="preserve">Integrated IMU into wearable phototherapy device to track patient </w:t>
        </w:r>
      </w:ins>
      <w:ins w:id="132" w:author="Zachary Diaks" w:date="2025-09-10T19:44:00Z" w16du:dateUtc="2025-09-10T23:44:00Z">
        <w:r w:rsidR="002B65B7">
          <w:rPr>
            <w:rStyle w:val="lt-line-clampline"/>
            <w:bCs/>
            <w:color w:val="32302E"/>
            <w:spacing w:val="8"/>
            <w:sz w:val="20"/>
            <w:szCs w:val="20"/>
          </w:rPr>
          <w:t>activity</w:t>
        </w:r>
      </w:ins>
      <w:r w:rsidR="00EF010C">
        <w:rPr>
          <w:rStyle w:val="lt-line-clampline"/>
          <w:bCs/>
          <w:color w:val="32302E"/>
          <w:spacing w:val="8"/>
          <w:sz w:val="20"/>
          <w:szCs w:val="20"/>
        </w:rPr>
        <w:t xml:space="preserve"> during recovery. Prototyped data streaming </w:t>
      </w:r>
      <w:r w:rsidR="00D11E34">
        <w:rPr>
          <w:rStyle w:val="lt-line-clampline"/>
          <w:bCs/>
          <w:color w:val="32302E"/>
          <w:spacing w:val="8"/>
          <w:sz w:val="20"/>
          <w:szCs w:val="20"/>
        </w:rPr>
        <w:t>and visualization to a mock website using Python.</w:t>
      </w:r>
    </w:p>
    <w:p w14:paraId="4B15313F" w14:textId="12E26136" w:rsidR="00741FE5" w:rsidRDefault="00741FE5" w:rsidP="00C579E3">
      <w:pPr>
        <w:numPr>
          <w:ilvl w:val="0"/>
          <w:numId w:val="33"/>
        </w:numPr>
        <w:pBdr>
          <w:left w:val="none" w:sz="0" w:space="8" w:color="auto"/>
        </w:pBdr>
        <w:ind w:left="540" w:hanging="180"/>
        <w:rPr>
          <w:ins w:id="133" w:author="Zachary Diaks" w:date="2025-09-10T19:43:00Z" w16du:dateUtc="2025-09-10T23:43:00Z"/>
          <w:rStyle w:val="lt-line-clampline"/>
          <w:bCs/>
          <w:color w:val="32302E"/>
          <w:spacing w:val="8"/>
          <w:sz w:val="20"/>
          <w:szCs w:val="20"/>
        </w:rPr>
      </w:pPr>
      <w:r>
        <w:rPr>
          <w:rStyle w:val="lt-line-clampline"/>
          <w:bCs/>
          <w:color w:val="32302E"/>
          <w:spacing w:val="8"/>
          <w:sz w:val="20"/>
          <w:szCs w:val="20"/>
        </w:rPr>
        <w:t xml:space="preserve">Designed </w:t>
      </w:r>
      <w:r w:rsidR="007D252C">
        <w:rPr>
          <w:rStyle w:val="lt-line-clampline"/>
          <w:bCs/>
          <w:color w:val="32302E"/>
          <w:spacing w:val="8"/>
          <w:sz w:val="20"/>
          <w:szCs w:val="20"/>
        </w:rPr>
        <w:t xml:space="preserve">test fixtures to validate device specifications </w:t>
      </w:r>
      <w:r w:rsidR="00CD20D8">
        <w:rPr>
          <w:rStyle w:val="lt-line-clampline"/>
          <w:bCs/>
          <w:color w:val="32302E"/>
          <w:spacing w:val="8"/>
          <w:sz w:val="20"/>
          <w:szCs w:val="20"/>
        </w:rPr>
        <w:t xml:space="preserve">against </w:t>
      </w:r>
      <w:r w:rsidR="00AA22ED">
        <w:rPr>
          <w:rStyle w:val="lt-line-clampline"/>
          <w:bCs/>
          <w:color w:val="32302E"/>
          <w:spacing w:val="8"/>
          <w:sz w:val="20"/>
          <w:szCs w:val="20"/>
        </w:rPr>
        <w:t>average patient data in</w:t>
      </w:r>
      <w:r w:rsidR="001C6752">
        <w:rPr>
          <w:rStyle w:val="lt-line-clampline"/>
          <w:bCs/>
          <w:color w:val="32302E"/>
          <w:spacing w:val="8"/>
          <w:sz w:val="20"/>
          <w:szCs w:val="20"/>
        </w:rPr>
        <w:t xml:space="preserve"> FDA databases to prepare for FDA approval.</w:t>
      </w:r>
    </w:p>
    <w:p w14:paraId="5D449AF6" w14:textId="13171FA9" w:rsidR="00A17CBF" w:rsidRPr="00873CE1" w:rsidRDefault="00A17CBF" w:rsidP="00C579E3">
      <w:pPr>
        <w:numPr>
          <w:ilvl w:val="0"/>
          <w:numId w:val="33"/>
        </w:numPr>
        <w:pBdr>
          <w:left w:val="none" w:sz="0" w:space="8" w:color="auto"/>
        </w:pBdr>
        <w:ind w:left="540" w:hanging="180"/>
        <w:rPr>
          <w:ins w:id="134" w:author="Zachary Diaks" w:date="2019-11-14T13:36:00Z"/>
          <w:rStyle w:val="lt-line-clampline"/>
          <w:bCs/>
          <w:color w:val="32302E"/>
          <w:spacing w:val="8"/>
          <w:sz w:val="20"/>
          <w:szCs w:val="20"/>
          <w:rPrChange w:id="135" w:author="Zachary Diaks" w:date="2019-11-14T13:36:00Z">
            <w:rPr>
              <w:ins w:id="136" w:author="Zachary Diaks" w:date="2019-11-14T13:36:00Z"/>
              <w:rStyle w:val="lt-line-clampline"/>
              <w:sz w:val="20"/>
              <w:szCs w:val="20"/>
              <w:bdr w:val="none" w:sz="0" w:space="0" w:color="auto" w:frame="1"/>
              <w:shd w:val="clear" w:color="auto" w:fill="FFFFFF"/>
            </w:rPr>
          </w:rPrChange>
        </w:rPr>
      </w:pPr>
      <w:ins w:id="137" w:author="Zachary Diaks" w:date="2019-11-17T18:42:00Z">
        <w:r w:rsidRPr="00A17CBF">
          <w:rPr>
            <w:rStyle w:val="lt-line-clampline"/>
            <w:bCs/>
            <w:color w:val="32302E"/>
            <w:spacing w:val="8"/>
            <w:sz w:val="20"/>
            <w:szCs w:val="20"/>
          </w:rPr>
          <w:t>Automated device calibration tasks for manufacturing technicians by processing raw data from a spectrometer using C++. Decreased workflow from several minutes to less than a minute.</w:t>
        </w:r>
      </w:ins>
    </w:p>
    <w:p w14:paraId="148298E4" w14:textId="77777777" w:rsidR="00A17CBF" w:rsidRDefault="00A17CBF" w:rsidP="00564FC1">
      <w:pPr>
        <w:pStyle w:val="Heading2"/>
        <w:spacing w:before="0" w:after="0"/>
        <w:rPr>
          <w:ins w:id="138" w:author="Zachary Diaks" w:date="2019-11-17T18:42:00Z"/>
          <w:rFonts w:ascii="Times New Roman" w:hAnsi="Times New Roman" w:cs="Times New Roman"/>
          <w:bCs w:val="0"/>
          <w:i w:val="0"/>
          <w:iCs w:val="0"/>
          <w:caps/>
          <w:color w:val="32302E"/>
          <w:spacing w:val="8"/>
          <w:sz w:val="20"/>
          <w:szCs w:val="20"/>
        </w:rPr>
      </w:pPr>
    </w:p>
    <w:p w14:paraId="1270CCD8" w14:textId="05687CA6" w:rsidR="00564FC1" w:rsidRPr="00380307" w:rsidRDefault="00564FC1" w:rsidP="00564FC1">
      <w:pPr>
        <w:pStyle w:val="Heading2"/>
        <w:spacing w:before="0" w:after="0"/>
        <w:rPr>
          <w:ins w:id="139" w:author="Zachary Diaks" w:date="2019-01-20T18:49:00Z"/>
          <w:rFonts w:ascii="Times New Roman" w:hAnsi="Times New Roman" w:cs="Times New Roman"/>
          <w:spacing w:val="8"/>
          <w:sz w:val="20"/>
          <w:szCs w:val="20"/>
        </w:rPr>
      </w:pPr>
      <w:ins w:id="140" w:author="Zachary Diaks" w:date="2019-01-20T18:49:00Z">
        <w:r>
          <w:rPr>
            <w:rFonts w:ascii="Times New Roman" w:hAnsi="Times New Roman" w:cs="Times New Roman"/>
            <w:bCs w:val="0"/>
            <w:i w:val="0"/>
            <w:iCs w:val="0"/>
            <w:caps/>
            <w:color w:val="32302E"/>
            <w:spacing w:val="8"/>
            <w:sz w:val="20"/>
            <w:szCs w:val="20"/>
          </w:rPr>
          <w:t>Harvard M</w:t>
        </w:r>
      </w:ins>
      <w:ins w:id="141" w:author="Zachary Diaks" w:date="2019-01-20T18:50:00Z">
        <w:r>
          <w:rPr>
            <w:rFonts w:ascii="Times New Roman" w:hAnsi="Times New Roman" w:cs="Times New Roman"/>
            <w:bCs w:val="0"/>
            <w:i w:val="0"/>
            <w:iCs w:val="0"/>
            <w:caps/>
            <w:color w:val="32302E"/>
            <w:spacing w:val="8"/>
            <w:sz w:val="20"/>
            <w:szCs w:val="20"/>
          </w:rPr>
          <w:t>edical school</w:t>
        </w:r>
      </w:ins>
      <w:ins w:id="142" w:author="Zachary Diaks" w:date="2019-01-20T18:49:00Z">
        <w:r>
          <w:rPr>
            <w:rFonts w:ascii="Times New Roman" w:hAnsi="Times New Roman" w:cs="Times New Roman"/>
            <w:b w:val="0"/>
            <w:bCs w:val="0"/>
            <w:i w:val="0"/>
            <w:iCs w:val="0"/>
            <w:caps/>
            <w:color w:val="32302E"/>
            <w:spacing w:val="8"/>
            <w:sz w:val="20"/>
            <w:szCs w:val="20"/>
          </w:rPr>
          <w:t xml:space="preserve"> </w:t>
        </w:r>
        <w:r>
          <w:rPr>
            <w:rFonts w:ascii="Times New Roman" w:hAnsi="Times New Roman" w:cs="Times New Roman"/>
            <w:b w:val="0"/>
            <w:bCs w:val="0"/>
            <w:i w:val="0"/>
            <w:iCs w:val="0"/>
            <w:caps/>
            <w:color w:val="32302E"/>
            <w:spacing w:val="8"/>
            <w:sz w:val="20"/>
            <w:szCs w:val="20"/>
          </w:rPr>
          <w:tab/>
        </w:r>
        <w:r>
          <w:rPr>
            <w:rFonts w:ascii="Times New Roman" w:hAnsi="Times New Roman" w:cs="Times New Roman"/>
            <w:b w:val="0"/>
            <w:bCs w:val="0"/>
            <w:i w:val="0"/>
            <w:iCs w:val="0"/>
            <w:caps/>
            <w:color w:val="32302E"/>
            <w:spacing w:val="8"/>
            <w:sz w:val="20"/>
            <w:szCs w:val="20"/>
          </w:rPr>
          <w:tab/>
        </w:r>
        <w:r>
          <w:rPr>
            <w:rFonts w:ascii="Times New Roman" w:hAnsi="Times New Roman" w:cs="Times New Roman"/>
            <w:b w:val="0"/>
            <w:bCs w:val="0"/>
            <w:i w:val="0"/>
            <w:iCs w:val="0"/>
            <w:caps/>
            <w:color w:val="32302E"/>
            <w:spacing w:val="8"/>
            <w:sz w:val="20"/>
            <w:szCs w:val="20"/>
          </w:rPr>
          <w:tab/>
        </w:r>
        <w:r>
          <w:rPr>
            <w:rFonts w:ascii="Times New Roman" w:hAnsi="Times New Roman" w:cs="Times New Roman"/>
            <w:b w:val="0"/>
            <w:bCs w:val="0"/>
            <w:i w:val="0"/>
            <w:iCs w:val="0"/>
            <w:caps/>
            <w:color w:val="32302E"/>
            <w:spacing w:val="8"/>
            <w:sz w:val="20"/>
            <w:szCs w:val="20"/>
          </w:rPr>
          <w:tab/>
        </w:r>
        <w:r>
          <w:rPr>
            <w:rFonts w:ascii="Times New Roman" w:hAnsi="Times New Roman" w:cs="Times New Roman"/>
            <w:b w:val="0"/>
            <w:bCs w:val="0"/>
            <w:i w:val="0"/>
            <w:iCs w:val="0"/>
            <w:caps/>
            <w:color w:val="32302E"/>
            <w:spacing w:val="8"/>
            <w:sz w:val="20"/>
            <w:szCs w:val="20"/>
          </w:rPr>
          <w:tab/>
        </w:r>
        <w:r>
          <w:rPr>
            <w:rFonts w:ascii="Times New Roman" w:hAnsi="Times New Roman" w:cs="Times New Roman"/>
            <w:b w:val="0"/>
            <w:bCs w:val="0"/>
            <w:i w:val="0"/>
            <w:iCs w:val="0"/>
            <w:caps/>
            <w:color w:val="32302E"/>
            <w:spacing w:val="8"/>
            <w:sz w:val="20"/>
            <w:szCs w:val="20"/>
          </w:rPr>
          <w:tab/>
        </w:r>
        <w:r>
          <w:rPr>
            <w:rFonts w:ascii="Times New Roman" w:hAnsi="Times New Roman" w:cs="Times New Roman"/>
            <w:b w:val="0"/>
            <w:bCs w:val="0"/>
            <w:i w:val="0"/>
            <w:iCs w:val="0"/>
            <w:caps/>
            <w:color w:val="32302E"/>
            <w:spacing w:val="8"/>
            <w:sz w:val="20"/>
            <w:szCs w:val="20"/>
          </w:rPr>
          <w:tab/>
        </w:r>
        <w:r>
          <w:rPr>
            <w:rFonts w:ascii="Times New Roman" w:hAnsi="Times New Roman" w:cs="Times New Roman"/>
            <w:b w:val="0"/>
            <w:bCs w:val="0"/>
            <w:i w:val="0"/>
            <w:iCs w:val="0"/>
            <w:caps/>
            <w:color w:val="32302E"/>
            <w:spacing w:val="8"/>
            <w:sz w:val="20"/>
            <w:szCs w:val="20"/>
          </w:rPr>
          <w:tab/>
          <w:t xml:space="preserve">    </w:t>
        </w:r>
      </w:ins>
      <w:ins w:id="143" w:author="Zachary Diaks" w:date="2019-01-20T18:50:00Z">
        <w:r>
          <w:rPr>
            <w:rFonts w:ascii="Times New Roman" w:hAnsi="Times New Roman" w:cs="Times New Roman"/>
            <w:b w:val="0"/>
            <w:bCs w:val="0"/>
            <w:i w:val="0"/>
            <w:iCs w:val="0"/>
            <w:caps/>
            <w:color w:val="32302E"/>
            <w:spacing w:val="8"/>
            <w:sz w:val="20"/>
            <w:szCs w:val="20"/>
          </w:rPr>
          <w:t xml:space="preserve">  </w:t>
        </w:r>
      </w:ins>
      <w:ins w:id="144" w:author="Zachary Diaks" w:date="2019-01-20T19:18:00Z">
        <w:r w:rsidR="001050D0">
          <w:rPr>
            <w:rFonts w:ascii="Times New Roman" w:hAnsi="Times New Roman" w:cs="Times New Roman"/>
            <w:b w:val="0"/>
            <w:bCs w:val="0"/>
            <w:i w:val="0"/>
            <w:iCs w:val="0"/>
            <w:caps/>
            <w:color w:val="32302E"/>
            <w:spacing w:val="8"/>
            <w:sz w:val="20"/>
            <w:szCs w:val="20"/>
          </w:rPr>
          <w:t xml:space="preserve">        </w:t>
        </w:r>
      </w:ins>
      <w:ins w:id="145" w:author="Zachary Diaks" w:date="2019-01-20T18:50:00Z">
        <w:r>
          <w:rPr>
            <w:rFonts w:ascii="Times New Roman" w:hAnsi="Times New Roman" w:cs="Times New Roman"/>
            <w:bCs w:val="0"/>
            <w:i w:val="0"/>
            <w:iCs w:val="0"/>
            <w:caps/>
            <w:color w:val="32302E"/>
            <w:spacing w:val="8"/>
            <w:sz w:val="20"/>
            <w:szCs w:val="20"/>
          </w:rPr>
          <w:t>Boston</w:t>
        </w:r>
      </w:ins>
      <w:ins w:id="146" w:author="Zachary Diaks" w:date="2019-01-20T18:49:00Z">
        <w:r>
          <w:rPr>
            <w:rFonts w:ascii="Times New Roman" w:hAnsi="Times New Roman" w:cs="Times New Roman"/>
            <w:bCs w:val="0"/>
            <w:i w:val="0"/>
            <w:iCs w:val="0"/>
            <w:caps/>
            <w:color w:val="32302E"/>
            <w:spacing w:val="8"/>
            <w:sz w:val="20"/>
            <w:szCs w:val="20"/>
          </w:rPr>
          <w:t>, MA</w:t>
        </w:r>
      </w:ins>
    </w:p>
    <w:p w14:paraId="0C6F3B96" w14:textId="09248692" w:rsidR="00564FC1" w:rsidRPr="005B175E" w:rsidRDefault="00DC6A82" w:rsidP="00564FC1">
      <w:pPr>
        <w:pStyle w:val="Heading2"/>
        <w:spacing w:before="0" w:after="0"/>
        <w:rPr>
          <w:ins w:id="147" w:author="Zachary Diaks" w:date="2019-01-20T18:49:00Z"/>
          <w:rFonts w:ascii="Times New Roman" w:hAnsi="Times New Roman" w:cs="Times New Roman"/>
          <w:b w:val="0"/>
          <w:bCs w:val="0"/>
          <w:i w:val="0"/>
          <w:color w:val="32302E"/>
          <w:spacing w:val="8"/>
          <w:sz w:val="20"/>
          <w:szCs w:val="20"/>
        </w:rPr>
      </w:pPr>
      <w:ins w:id="148" w:author="Zachary Diaks" w:date="2019-01-20T18:50:00Z">
        <w:r>
          <w:rPr>
            <w:rFonts w:ascii="Times New Roman" w:hAnsi="Times New Roman" w:cs="Times New Roman"/>
            <w:b w:val="0"/>
            <w:bCs w:val="0"/>
            <w:spacing w:val="8"/>
            <w:sz w:val="20"/>
            <w:szCs w:val="20"/>
          </w:rPr>
          <w:t xml:space="preserve">Neuroimaging </w:t>
        </w:r>
      </w:ins>
      <w:ins w:id="149" w:author="Zachary Diaks" w:date="2019-01-20T18:51:00Z">
        <w:r>
          <w:rPr>
            <w:rFonts w:ascii="Times New Roman" w:hAnsi="Times New Roman" w:cs="Times New Roman"/>
            <w:b w:val="0"/>
            <w:bCs w:val="0"/>
            <w:spacing w:val="8"/>
            <w:sz w:val="20"/>
            <w:szCs w:val="20"/>
          </w:rPr>
          <w:t>Co-</w:t>
        </w:r>
      </w:ins>
      <w:ins w:id="150" w:author="Zachary Diaks" w:date="2019-01-20T20:03:00Z">
        <w:r w:rsidR="002C07C8">
          <w:rPr>
            <w:rFonts w:ascii="Times New Roman" w:hAnsi="Times New Roman" w:cs="Times New Roman"/>
            <w:b w:val="0"/>
            <w:bCs w:val="0"/>
            <w:spacing w:val="8"/>
            <w:sz w:val="20"/>
            <w:szCs w:val="20"/>
          </w:rPr>
          <w:t>o</w:t>
        </w:r>
      </w:ins>
      <w:ins w:id="151" w:author="Zachary Diaks" w:date="2019-01-20T18:51:00Z">
        <w:r>
          <w:rPr>
            <w:rFonts w:ascii="Times New Roman" w:hAnsi="Times New Roman" w:cs="Times New Roman"/>
            <w:b w:val="0"/>
            <w:bCs w:val="0"/>
            <w:spacing w:val="8"/>
            <w:sz w:val="20"/>
            <w:szCs w:val="20"/>
          </w:rPr>
          <w:t>p, Lee Lab</w:t>
        </w:r>
      </w:ins>
      <w:ins w:id="152" w:author="Zachary Diaks" w:date="2019-01-20T18:49:00Z">
        <w:r w:rsidR="00564FC1">
          <w:rPr>
            <w:rFonts w:ascii="Times New Roman" w:hAnsi="Times New Roman" w:cs="Times New Roman"/>
            <w:b w:val="0"/>
            <w:bCs w:val="0"/>
            <w:color w:val="32302E"/>
            <w:spacing w:val="8"/>
            <w:sz w:val="20"/>
            <w:szCs w:val="20"/>
          </w:rPr>
          <w:tab/>
        </w:r>
        <w:r w:rsidR="00564FC1">
          <w:rPr>
            <w:rFonts w:ascii="Times New Roman" w:hAnsi="Times New Roman" w:cs="Times New Roman"/>
            <w:b w:val="0"/>
            <w:bCs w:val="0"/>
            <w:color w:val="32302E"/>
            <w:spacing w:val="8"/>
            <w:sz w:val="20"/>
            <w:szCs w:val="20"/>
          </w:rPr>
          <w:tab/>
        </w:r>
        <w:r w:rsidR="00564FC1">
          <w:rPr>
            <w:rFonts w:ascii="Times New Roman" w:hAnsi="Times New Roman" w:cs="Times New Roman"/>
            <w:b w:val="0"/>
            <w:bCs w:val="0"/>
            <w:color w:val="32302E"/>
            <w:spacing w:val="8"/>
            <w:sz w:val="20"/>
            <w:szCs w:val="20"/>
          </w:rPr>
          <w:tab/>
        </w:r>
        <w:r w:rsidR="00564FC1">
          <w:rPr>
            <w:rFonts w:ascii="Times New Roman" w:hAnsi="Times New Roman" w:cs="Times New Roman"/>
            <w:b w:val="0"/>
            <w:bCs w:val="0"/>
            <w:color w:val="32302E"/>
            <w:spacing w:val="8"/>
            <w:sz w:val="20"/>
            <w:szCs w:val="20"/>
          </w:rPr>
          <w:tab/>
          <w:t xml:space="preserve">       </w:t>
        </w:r>
        <w:r w:rsidR="00564FC1">
          <w:rPr>
            <w:rFonts w:ascii="Times New Roman" w:hAnsi="Times New Roman" w:cs="Times New Roman"/>
            <w:b w:val="0"/>
            <w:bCs w:val="0"/>
            <w:color w:val="32302E"/>
            <w:spacing w:val="8"/>
            <w:sz w:val="20"/>
            <w:szCs w:val="20"/>
          </w:rPr>
          <w:tab/>
        </w:r>
        <w:r w:rsidR="00564FC1">
          <w:rPr>
            <w:rFonts w:ascii="Times New Roman" w:hAnsi="Times New Roman" w:cs="Times New Roman"/>
            <w:b w:val="0"/>
            <w:bCs w:val="0"/>
            <w:color w:val="32302E"/>
            <w:spacing w:val="8"/>
            <w:sz w:val="20"/>
            <w:szCs w:val="20"/>
          </w:rPr>
          <w:tab/>
          <w:t xml:space="preserve">                  </w:t>
        </w:r>
      </w:ins>
      <w:ins w:id="153" w:author="Zachary Diaks" w:date="2019-01-20T18:51:00Z">
        <w:r>
          <w:rPr>
            <w:rFonts w:ascii="Times New Roman" w:hAnsi="Times New Roman" w:cs="Times New Roman"/>
            <w:b w:val="0"/>
            <w:bCs w:val="0"/>
            <w:color w:val="32302E"/>
            <w:spacing w:val="8"/>
            <w:sz w:val="20"/>
            <w:szCs w:val="20"/>
          </w:rPr>
          <w:t xml:space="preserve">         </w:t>
        </w:r>
      </w:ins>
      <w:ins w:id="154" w:author="Zachary Diaks" w:date="2019-01-20T18:49:00Z">
        <w:r w:rsidR="00564FC1">
          <w:rPr>
            <w:rFonts w:ascii="Times New Roman" w:hAnsi="Times New Roman" w:cs="Times New Roman"/>
            <w:b w:val="0"/>
            <w:bCs w:val="0"/>
            <w:color w:val="32302E"/>
            <w:spacing w:val="8"/>
            <w:sz w:val="20"/>
            <w:szCs w:val="20"/>
          </w:rPr>
          <w:t xml:space="preserve"> </w:t>
        </w:r>
      </w:ins>
      <w:ins w:id="155" w:author="Zachary Diaks" w:date="2019-01-20T18:51:00Z">
        <w:r>
          <w:rPr>
            <w:rFonts w:ascii="Times New Roman" w:hAnsi="Times New Roman" w:cs="Times New Roman"/>
            <w:b w:val="0"/>
            <w:bCs w:val="0"/>
            <w:color w:val="32302E"/>
            <w:spacing w:val="8"/>
            <w:sz w:val="20"/>
            <w:szCs w:val="20"/>
          </w:rPr>
          <w:t xml:space="preserve">         </w:t>
        </w:r>
      </w:ins>
      <w:ins w:id="156" w:author="Zachary Diaks" w:date="2019-01-20T19:18:00Z">
        <w:r w:rsidR="001050D0">
          <w:rPr>
            <w:rFonts w:ascii="Times New Roman" w:hAnsi="Times New Roman" w:cs="Times New Roman"/>
            <w:b w:val="0"/>
            <w:bCs w:val="0"/>
            <w:color w:val="32302E"/>
            <w:spacing w:val="8"/>
            <w:sz w:val="20"/>
            <w:szCs w:val="20"/>
          </w:rPr>
          <w:t xml:space="preserve">  </w:t>
        </w:r>
      </w:ins>
      <w:ins w:id="157" w:author="Zachary Diaks" w:date="2019-10-03T10:02:00Z">
        <w:r w:rsidR="00F82C6F">
          <w:rPr>
            <w:rFonts w:ascii="Times New Roman" w:hAnsi="Times New Roman" w:cs="Times New Roman"/>
            <w:b w:val="0"/>
            <w:bCs w:val="0"/>
            <w:color w:val="32302E"/>
            <w:spacing w:val="8"/>
            <w:sz w:val="20"/>
            <w:szCs w:val="20"/>
          </w:rPr>
          <w:t xml:space="preserve"> </w:t>
        </w:r>
      </w:ins>
      <w:ins w:id="158" w:author="Zachary Diaks" w:date="2019-01-20T18:49:00Z">
        <w:r w:rsidR="00564FC1" w:rsidRPr="003928E9">
          <w:rPr>
            <w:rFonts w:ascii="Times New Roman" w:hAnsi="Times New Roman" w:cs="Times New Roman"/>
            <w:b w:val="0"/>
            <w:bCs w:val="0"/>
            <w:i w:val="0"/>
            <w:color w:val="32302E"/>
            <w:spacing w:val="8"/>
            <w:sz w:val="20"/>
            <w:szCs w:val="20"/>
          </w:rPr>
          <w:t xml:space="preserve">July </w:t>
        </w:r>
        <w:r w:rsidR="00564FC1">
          <w:rPr>
            <w:rFonts w:ascii="Times New Roman" w:hAnsi="Times New Roman" w:cs="Times New Roman"/>
            <w:b w:val="0"/>
            <w:bCs w:val="0"/>
            <w:i w:val="0"/>
            <w:color w:val="32302E"/>
            <w:spacing w:val="8"/>
            <w:sz w:val="20"/>
            <w:szCs w:val="20"/>
          </w:rPr>
          <w:t>201</w:t>
        </w:r>
      </w:ins>
      <w:ins w:id="159" w:author="Zachary Diaks" w:date="2019-01-20T18:50:00Z">
        <w:r w:rsidR="00564FC1">
          <w:rPr>
            <w:rFonts w:ascii="Times New Roman" w:hAnsi="Times New Roman" w:cs="Times New Roman"/>
            <w:b w:val="0"/>
            <w:bCs w:val="0"/>
            <w:i w:val="0"/>
            <w:color w:val="32302E"/>
            <w:spacing w:val="8"/>
            <w:sz w:val="20"/>
            <w:szCs w:val="20"/>
          </w:rPr>
          <w:t>8</w:t>
        </w:r>
      </w:ins>
      <w:ins w:id="160" w:author="Zachary Diaks" w:date="2019-01-20T18:49:00Z">
        <w:r w:rsidR="00564FC1">
          <w:rPr>
            <w:rFonts w:ascii="Times New Roman" w:hAnsi="Times New Roman" w:cs="Times New Roman"/>
            <w:b w:val="0"/>
            <w:bCs w:val="0"/>
            <w:i w:val="0"/>
            <w:color w:val="32302E"/>
            <w:spacing w:val="8"/>
            <w:sz w:val="20"/>
            <w:szCs w:val="20"/>
          </w:rPr>
          <w:t xml:space="preserve"> – </w:t>
        </w:r>
      </w:ins>
      <w:ins w:id="161" w:author="Zachary Diaks" w:date="2019-10-03T10:02:00Z">
        <w:r w:rsidR="00F82C6F">
          <w:rPr>
            <w:rFonts w:ascii="Times New Roman" w:hAnsi="Times New Roman" w:cs="Times New Roman"/>
            <w:b w:val="0"/>
            <w:bCs w:val="0"/>
            <w:i w:val="0"/>
            <w:color w:val="32302E"/>
            <w:spacing w:val="8"/>
            <w:sz w:val="20"/>
            <w:szCs w:val="20"/>
          </w:rPr>
          <w:t>May 2019</w:t>
        </w:r>
      </w:ins>
    </w:p>
    <w:p w14:paraId="69FA2C3B" w14:textId="2CD07696" w:rsidR="00FB35C3" w:rsidRDefault="00FB35C3" w:rsidP="003F629B">
      <w:pPr>
        <w:numPr>
          <w:ilvl w:val="0"/>
          <w:numId w:val="32"/>
        </w:numPr>
        <w:ind w:left="540" w:hanging="180"/>
        <w:rPr>
          <w:color w:val="32302E"/>
          <w:spacing w:val="8"/>
          <w:sz w:val="20"/>
          <w:szCs w:val="20"/>
        </w:rPr>
      </w:pPr>
      <w:r>
        <w:rPr>
          <w:color w:val="32302E"/>
          <w:spacing w:val="8"/>
          <w:sz w:val="20"/>
          <w:szCs w:val="20"/>
        </w:rPr>
        <w:t>Operated Transmission Electron Microscope</w:t>
      </w:r>
      <w:r w:rsidR="00246DA7">
        <w:rPr>
          <w:color w:val="32302E"/>
          <w:spacing w:val="8"/>
          <w:sz w:val="20"/>
          <w:szCs w:val="20"/>
        </w:rPr>
        <w:t xml:space="preserve"> to image mouse cerebellum for 3D reconstruction; developed MATLAB tool for ROI labeling </w:t>
      </w:r>
      <w:r w:rsidR="00DB27E0">
        <w:rPr>
          <w:color w:val="32302E"/>
          <w:spacing w:val="8"/>
          <w:sz w:val="20"/>
          <w:szCs w:val="20"/>
        </w:rPr>
        <w:t>and pre</w:t>
      </w:r>
      <w:r w:rsidR="00E906D1">
        <w:rPr>
          <w:color w:val="32302E"/>
          <w:spacing w:val="8"/>
          <w:sz w:val="20"/>
          <w:szCs w:val="20"/>
        </w:rPr>
        <w:t>pared images for reconstruction using Bash/Python.</w:t>
      </w:r>
    </w:p>
    <w:p w14:paraId="6CFA3890" w14:textId="7DF54A48" w:rsidR="00D05055" w:rsidRDefault="00B351B4" w:rsidP="005A0A41">
      <w:pPr>
        <w:pStyle w:val="Heading2"/>
        <w:numPr>
          <w:ilvl w:val="0"/>
          <w:numId w:val="32"/>
        </w:numPr>
        <w:spacing w:before="0" w:after="0"/>
        <w:ind w:left="540" w:hanging="180"/>
        <w:rPr>
          <w:rFonts w:ascii="Times New Roman" w:hAnsi="Times New Roman" w:cs="Times New Roman"/>
          <w:b w:val="0"/>
          <w:bCs w:val="0"/>
          <w:i w:val="0"/>
          <w:color w:val="32302E"/>
          <w:spacing w:val="8"/>
          <w:sz w:val="20"/>
          <w:szCs w:val="20"/>
        </w:rPr>
      </w:pPr>
      <w:ins w:id="162" w:author="Zachary Diaks" w:date="2019-01-20T20:06:00Z">
        <w:r>
          <w:rPr>
            <w:rFonts w:ascii="Times New Roman" w:hAnsi="Times New Roman" w:cs="Times New Roman"/>
            <w:b w:val="0"/>
            <w:bCs w:val="0"/>
            <w:i w:val="0"/>
            <w:color w:val="32302E"/>
            <w:spacing w:val="8"/>
            <w:sz w:val="20"/>
            <w:szCs w:val="20"/>
          </w:rPr>
          <w:t xml:space="preserve">Integrated Google and Slack APIs </w:t>
        </w:r>
      </w:ins>
      <w:r w:rsidR="00C747E2">
        <w:rPr>
          <w:rFonts w:ascii="Times New Roman" w:hAnsi="Times New Roman" w:cs="Times New Roman"/>
          <w:b w:val="0"/>
          <w:bCs w:val="0"/>
          <w:i w:val="0"/>
          <w:color w:val="32302E"/>
          <w:spacing w:val="8"/>
          <w:sz w:val="20"/>
          <w:szCs w:val="20"/>
        </w:rPr>
        <w:t xml:space="preserve">using Python </w:t>
      </w:r>
      <w:ins w:id="163" w:author="Zachary Diaks" w:date="2019-01-20T20:06:00Z">
        <w:r>
          <w:rPr>
            <w:rFonts w:ascii="Times New Roman" w:hAnsi="Times New Roman" w:cs="Times New Roman"/>
            <w:b w:val="0"/>
            <w:bCs w:val="0"/>
            <w:i w:val="0"/>
            <w:color w:val="32302E"/>
            <w:spacing w:val="8"/>
            <w:sz w:val="20"/>
            <w:szCs w:val="20"/>
          </w:rPr>
          <w:t xml:space="preserve">to automate and </w:t>
        </w:r>
      </w:ins>
      <w:ins w:id="164" w:author="Zachary Diaks" w:date="2019-11-14T13:40:00Z">
        <w:r>
          <w:rPr>
            <w:rFonts w:ascii="Times New Roman" w:hAnsi="Times New Roman" w:cs="Times New Roman"/>
            <w:b w:val="0"/>
            <w:bCs w:val="0"/>
            <w:i w:val="0"/>
            <w:color w:val="32302E"/>
            <w:spacing w:val="8"/>
            <w:sz w:val="20"/>
            <w:szCs w:val="20"/>
          </w:rPr>
          <w:t xml:space="preserve">reduce the runtime of </w:t>
        </w:r>
      </w:ins>
      <w:ins w:id="165" w:author="Zachary Diaks" w:date="2019-01-20T20:18:00Z">
        <w:r>
          <w:rPr>
            <w:rFonts w:ascii="Times New Roman" w:hAnsi="Times New Roman" w:cs="Times New Roman"/>
            <w:b w:val="0"/>
            <w:bCs w:val="0"/>
            <w:i w:val="0"/>
            <w:color w:val="32302E"/>
            <w:spacing w:val="8"/>
            <w:sz w:val="20"/>
            <w:szCs w:val="20"/>
          </w:rPr>
          <w:t xml:space="preserve">image processing tasks </w:t>
        </w:r>
      </w:ins>
      <w:ins w:id="166" w:author="Zachary Diaks" w:date="2019-11-14T13:40:00Z">
        <w:r>
          <w:rPr>
            <w:rFonts w:ascii="Times New Roman" w:hAnsi="Times New Roman" w:cs="Times New Roman"/>
            <w:b w:val="0"/>
            <w:bCs w:val="0"/>
            <w:i w:val="0"/>
            <w:color w:val="32302E"/>
            <w:spacing w:val="8"/>
            <w:sz w:val="20"/>
            <w:szCs w:val="20"/>
          </w:rPr>
          <w:t xml:space="preserve">from </w:t>
        </w:r>
      </w:ins>
      <w:ins w:id="167" w:author="Zachary Diaks" w:date="2019-11-14T13:41:00Z">
        <w:r>
          <w:rPr>
            <w:rFonts w:ascii="Times New Roman" w:hAnsi="Times New Roman" w:cs="Times New Roman"/>
            <w:b w:val="0"/>
            <w:bCs w:val="0"/>
            <w:i w:val="0"/>
            <w:color w:val="32302E"/>
            <w:spacing w:val="8"/>
            <w:sz w:val="20"/>
            <w:szCs w:val="20"/>
          </w:rPr>
          <w:t xml:space="preserve">several </w:t>
        </w:r>
      </w:ins>
      <w:r w:rsidR="000E0D25">
        <w:rPr>
          <w:rFonts w:ascii="Times New Roman" w:hAnsi="Times New Roman" w:cs="Times New Roman"/>
          <w:b w:val="0"/>
          <w:bCs w:val="0"/>
          <w:i w:val="0"/>
          <w:color w:val="32302E"/>
          <w:spacing w:val="8"/>
          <w:sz w:val="20"/>
          <w:szCs w:val="20"/>
        </w:rPr>
        <w:t>hours to</w:t>
      </w:r>
      <w:ins w:id="168" w:author="Zachary Diaks" w:date="2019-11-14T13:41:00Z">
        <w:r>
          <w:rPr>
            <w:rFonts w:ascii="Times New Roman" w:hAnsi="Times New Roman" w:cs="Times New Roman"/>
            <w:b w:val="0"/>
            <w:bCs w:val="0"/>
            <w:i w:val="0"/>
            <w:color w:val="32302E"/>
            <w:spacing w:val="8"/>
            <w:sz w:val="20"/>
            <w:szCs w:val="20"/>
          </w:rPr>
          <w:t xml:space="preserve"> less than a minute</w:t>
        </w:r>
      </w:ins>
      <w:ins w:id="169" w:author="Zachary Diaks" w:date="2019-11-14T13:49:00Z">
        <w:r>
          <w:rPr>
            <w:rFonts w:ascii="Times New Roman" w:hAnsi="Times New Roman" w:cs="Times New Roman"/>
            <w:b w:val="0"/>
            <w:bCs w:val="0"/>
            <w:i w:val="0"/>
            <w:color w:val="32302E"/>
            <w:spacing w:val="8"/>
            <w:sz w:val="20"/>
            <w:szCs w:val="20"/>
          </w:rPr>
          <w:t>.</w:t>
        </w:r>
      </w:ins>
    </w:p>
    <w:p w14:paraId="72004BE1" w14:textId="77777777" w:rsidR="005A0A41" w:rsidRPr="005A0A41" w:rsidRDefault="005A0A41" w:rsidP="005A0A41">
      <w:pPr>
        <w:rPr>
          <w:ins w:id="170" w:author="Zachary Diaks" w:date="2019-01-20T18:49:00Z"/>
          <w:rPrChange w:id="171" w:author="Zachary Diaks" w:date="2019-09-22T14:26:00Z">
            <w:rPr>
              <w:ins w:id="172" w:author="Zachary Diaks" w:date="2019-01-20T18:49:00Z"/>
              <w:bCs/>
              <w:i/>
              <w:iCs/>
              <w:caps/>
              <w:color w:val="32302E"/>
              <w:spacing w:val="8"/>
              <w:sz w:val="20"/>
              <w:szCs w:val="20"/>
            </w:rPr>
          </w:rPrChange>
        </w:rPr>
      </w:pPr>
    </w:p>
    <w:p w14:paraId="2B34891B" w14:textId="77777777" w:rsidR="00AC726E" w:rsidRPr="00380307" w:rsidRDefault="00AC726E" w:rsidP="00AC726E">
      <w:pPr>
        <w:pStyle w:val="Heading2"/>
        <w:spacing w:before="0" w:after="0"/>
        <w:rPr>
          <w:rFonts w:ascii="Times New Roman" w:hAnsi="Times New Roman" w:cs="Times New Roman"/>
          <w:spacing w:val="8"/>
          <w:sz w:val="20"/>
          <w:szCs w:val="20"/>
        </w:rPr>
      </w:pPr>
      <w:r>
        <w:rPr>
          <w:rFonts w:ascii="Times New Roman" w:hAnsi="Times New Roman" w:cs="Times New Roman"/>
          <w:bCs w:val="0"/>
          <w:i w:val="0"/>
          <w:iCs w:val="0"/>
          <w:caps/>
          <w:color w:val="32302E"/>
          <w:spacing w:val="8"/>
          <w:sz w:val="20"/>
          <w:szCs w:val="20"/>
        </w:rPr>
        <w:t>Draper Laboratory</w:t>
      </w:r>
      <w:r>
        <w:rPr>
          <w:rFonts w:ascii="Times New Roman" w:hAnsi="Times New Roman" w:cs="Times New Roman"/>
          <w:b w:val="0"/>
          <w:bCs w:val="0"/>
          <w:i w:val="0"/>
          <w:iCs w:val="0"/>
          <w:caps/>
          <w:color w:val="32302E"/>
          <w:spacing w:val="8"/>
          <w:sz w:val="20"/>
          <w:szCs w:val="20"/>
        </w:rPr>
        <w:t xml:space="preserve"> </w:t>
      </w:r>
      <w:r>
        <w:rPr>
          <w:rFonts w:ascii="Times New Roman" w:hAnsi="Times New Roman" w:cs="Times New Roman"/>
          <w:b w:val="0"/>
          <w:bCs w:val="0"/>
          <w:i w:val="0"/>
          <w:iCs w:val="0"/>
          <w:caps/>
          <w:color w:val="32302E"/>
          <w:spacing w:val="8"/>
          <w:sz w:val="20"/>
          <w:szCs w:val="20"/>
        </w:rPr>
        <w:tab/>
      </w:r>
      <w:r>
        <w:rPr>
          <w:rFonts w:ascii="Times New Roman" w:hAnsi="Times New Roman" w:cs="Times New Roman"/>
          <w:b w:val="0"/>
          <w:bCs w:val="0"/>
          <w:i w:val="0"/>
          <w:iCs w:val="0"/>
          <w:caps/>
          <w:color w:val="32302E"/>
          <w:spacing w:val="8"/>
          <w:sz w:val="20"/>
          <w:szCs w:val="20"/>
        </w:rPr>
        <w:tab/>
      </w:r>
      <w:r>
        <w:rPr>
          <w:rFonts w:ascii="Times New Roman" w:hAnsi="Times New Roman" w:cs="Times New Roman"/>
          <w:b w:val="0"/>
          <w:bCs w:val="0"/>
          <w:i w:val="0"/>
          <w:iCs w:val="0"/>
          <w:caps/>
          <w:color w:val="32302E"/>
          <w:spacing w:val="8"/>
          <w:sz w:val="20"/>
          <w:szCs w:val="20"/>
        </w:rPr>
        <w:tab/>
      </w:r>
      <w:r>
        <w:rPr>
          <w:rFonts w:ascii="Times New Roman" w:hAnsi="Times New Roman" w:cs="Times New Roman"/>
          <w:b w:val="0"/>
          <w:bCs w:val="0"/>
          <w:i w:val="0"/>
          <w:iCs w:val="0"/>
          <w:caps/>
          <w:color w:val="32302E"/>
          <w:spacing w:val="8"/>
          <w:sz w:val="20"/>
          <w:szCs w:val="20"/>
        </w:rPr>
        <w:tab/>
      </w:r>
      <w:r>
        <w:rPr>
          <w:rFonts w:ascii="Times New Roman" w:hAnsi="Times New Roman" w:cs="Times New Roman"/>
          <w:b w:val="0"/>
          <w:bCs w:val="0"/>
          <w:i w:val="0"/>
          <w:iCs w:val="0"/>
          <w:caps/>
          <w:color w:val="32302E"/>
          <w:spacing w:val="8"/>
          <w:sz w:val="20"/>
          <w:szCs w:val="20"/>
        </w:rPr>
        <w:tab/>
      </w:r>
      <w:r>
        <w:rPr>
          <w:rFonts w:ascii="Times New Roman" w:hAnsi="Times New Roman" w:cs="Times New Roman"/>
          <w:b w:val="0"/>
          <w:bCs w:val="0"/>
          <w:i w:val="0"/>
          <w:iCs w:val="0"/>
          <w:caps/>
          <w:color w:val="32302E"/>
          <w:spacing w:val="8"/>
          <w:sz w:val="20"/>
          <w:szCs w:val="20"/>
        </w:rPr>
        <w:tab/>
      </w:r>
      <w:r>
        <w:rPr>
          <w:rFonts w:ascii="Times New Roman" w:hAnsi="Times New Roman" w:cs="Times New Roman"/>
          <w:b w:val="0"/>
          <w:bCs w:val="0"/>
          <w:i w:val="0"/>
          <w:iCs w:val="0"/>
          <w:caps/>
          <w:color w:val="32302E"/>
          <w:spacing w:val="8"/>
          <w:sz w:val="20"/>
          <w:szCs w:val="20"/>
        </w:rPr>
        <w:tab/>
      </w:r>
      <w:r>
        <w:rPr>
          <w:rFonts w:ascii="Times New Roman" w:hAnsi="Times New Roman" w:cs="Times New Roman"/>
          <w:b w:val="0"/>
          <w:bCs w:val="0"/>
          <w:i w:val="0"/>
          <w:iCs w:val="0"/>
          <w:caps/>
          <w:color w:val="32302E"/>
          <w:spacing w:val="8"/>
          <w:sz w:val="20"/>
          <w:szCs w:val="20"/>
        </w:rPr>
        <w:tab/>
        <w:t xml:space="preserve">           </w:t>
      </w:r>
      <w:r>
        <w:rPr>
          <w:rFonts w:ascii="Times New Roman" w:hAnsi="Times New Roman" w:cs="Times New Roman"/>
          <w:b w:val="0"/>
          <w:bCs w:val="0"/>
          <w:i w:val="0"/>
          <w:iCs w:val="0"/>
          <w:caps/>
          <w:color w:val="32302E"/>
          <w:spacing w:val="8"/>
          <w:sz w:val="20"/>
          <w:szCs w:val="20"/>
        </w:rPr>
        <w:tab/>
        <w:t xml:space="preserve">      </w:t>
      </w:r>
      <w:r>
        <w:rPr>
          <w:rFonts w:ascii="Times New Roman" w:hAnsi="Times New Roman" w:cs="Times New Roman"/>
          <w:bCs w:val="0"/>
          <w:i w:val="0"/>
          <w:iCs w:val="0"/>
          <w:caps/>
          <w:color w:val="32302E"/>
          <w:spacing w:val="8"/>
          <w:sz w:val="20"/>
          <w:szCs w:val="20"/>
        </w:rPr>
        <w:t>cambridge, MA</w:t>
      </w:r>
    </w:p>
    <w:p w14:paraId="197C899B" w14:textId="77777777" w:rsidR="00AC726E" w:rsidRPr="005B175E" w:rsidRDefault="003C15F4" w:rsidP="00AC726E">
      <w:pPr>
        <w:pStyle w:val="Heading2"/>
        <w:spacing w:before="0" w:after="0"/>
        <w:rPr>
          <w:rFonts w:ascii="Times New Roman" w:hAnsi="Times New Roman" w:cs="Times New Roman"/>
          <w:b w:val="0"/>
          <w:bCs w:val="0"/>
          <w:i w:val="0"/>
          <w:color w:val="32302E"/>
          <w:spacing w:val="8"/>
          <w:sz w:val="20"/>
          <w:szCs w:val="20"/>
        </w:rPr>
      </w:pPr>
      <w:r w:rsidRPr="00697142">
        <w:rPr>
          <w:rFonts w:ascii="Times New Roman" w:hAnsi="Times New Roman" w:cs="Times New Roman"/>
          <w:b w:val="0"/>
          <w:bCs w:val="0"/>
          <w:spacing w:val="8"/>
          <w:sz w:val="20"/>
          <w:szCs w:val="20"/>
        </w:rPr>
        <w:t>Advanced Sensors and Imaging Systems Co-op</w:t>
      </w:r>
      <w:r w:rsidR="00AC726E">
        <w:rPr>
          <w:rFonts w:ascii="Times New Roman" w:hAnsi="Times New Roman" w:cs="Times New Roman"/>
          <w:b w:val="0"/>
          <w:bCs w:val="0"/>
          <w:color w:val="32302E"/>
          <w:spacing w:val="8"/>
          <w:sz w:val="20"/>
          <w:szCs w:val="20"/>
        </w:rPr>
        <w:tab/>
      </w:r>
      <w:r w:rsidR="00AC726E">
        <w:rPr>
          <w:rFonts w:ascii="Times New Roman" w:hAnsi="Times New Roman" w:cs="Times New Roman"/>
          <w:b w:val="0"/>
          <w:bCs w:val="0"/>
          <w:color w:val="32302E"/>
          <w:spacing w:val="8"/>
          <w:sz w:val="20"/>
          <w:szCs w:val="20"/>
        </w:rPr>
        <w:tab/>
      </w:r>
      <w:r w:rsidR="00AC726E">
        <w:rPr>
          <w:rFonts w:ascii="Times New Roman" w:hAnsi="Times New Roman" w:cs="Times New Roman"/>
          <w:b w:val="0"/>
          <w:bCs w:val="0"/>
          <w:color w:val="32302E"/>
          <w:spacing w:val="8"/>
          <w:sz w:val="20"/>
          <w:szCs w:val="20"/>
        </w:rPr>
        <w:tab/>
      </w:r>
      <w:r w:rsidR="00AC726E">
        <w:rPr>
          <w:rFonts w:ascii="Times New Roman" w:hAnsi="Times New Roman" w:cs="Times New Roman"/>
          <w:b w:val="0"/>
          <w:bCs w:val="0"/>
          <w:color w:val="32302E"/>
          <w:spacing w:val="8"/>
          <w:sz w:val="20"/>
          <w:szCs w:val="20"/>
        </w:rPr>
        <w:tab/>
        <w:t xml:space="preserve">       </w:t>
      </w:r>
      <w:r w:rsidR="00697142">
        <w:rPr>
          <w:rFonts w:ascii="Times New Roman" w:hAnsi="Times New Roman" w:cs="Times New Roman"/>
          <w:b w:val="0"/>
          <w:bCs w:val="0"/>
          <w:color w:val="32302E"/>
          <w:spacing w:val="8"/>
          <w:sz w:val="20"/>
          <w:szCs w:val="20"/>
        </w:rPr>
        <w:tab/>
      </w:r>
      <w:r w:rsidR="00697142">
        <w:rPr>
          <w:rFonts w:ascii="Times New Roman" w:hAnsi="Times New Roman" w:cs="Times New Roman"/>
          <w:b w:val="0"/>
          <w:bCs w:val="0"/>
          <w:color w:val="32302E"/>
          <w:spacing w:val="8"/>
          <w:sz w:val="20"/>
          <w:szCs w:val="20"/>
        </w:rPr>
        <w:tab/>
        <w:t xml:space="preserve">       </w:t>
      </w:r>
      <w:r w:rsidR="000F25BE">
        <w:rPr>
          <w:rFonts w:ascii="Times New Roman" w:hAnsi="Times New Roman" w:cs="Times New Roman"/>
          <w:b w:val="0"/>
          <w:bCs w:val="0"/>
          <w:color w:val="32302E"/>
          <w:spacing w:val="8"/>
          <w:sz w:val="20"/>
          <w:szCs w:val="20"/>
        </w:rPr>
        <w:t xml:space="preserve">       </w:t>
      </w:r>
      <w:ins w:id="173" w:author="Zachary Diaks" w:date="2019-01-20T18:50:00Z">
        <w:r w:rsidR="00564FC1">
          <w:rPr>
            <w:rFonts w:ascii="Times New Roman" w:hAnsi="Times New Roman" w:cs="Times New Roman"/>
            <w:b w:val="0"/>
            <w:bCs w:val="0"/>
            <w:color w:val="32302E"/>
            <w:spacing w:val="8"/>
            <w:sz w:val="20"/>
            <w:szCs w:val="20"/>
          </w:rPr>
          <w:t xml:space="preserve"> </w:t>
        </w:r>
      </w:ins>
      <w:del w:id="174" w:author="Zachary Diaks" w:date="2019-01-20T18:50:00Z">
        <w:r w:rsidR="000F25BE" w:rsidDel="00564FC1">
          <w:rPr>
            <w:rFonts w:ascii="Times New Roman" w:hAnsi="Times New Roman" w:cs="Times New Roman"/>
            <w:b w:val="0"/>
            <w:bCs w:val="0"/>
            <w:color w:val="32302E"/>
            <w:spacing w:val="8"/>
            <w:sz w:val="20"/>
            <w:szCs w:val="20"/>
          </w:rPr>
          <w:delText xml:space="preserve">     </w:delText>
        </w:r>
      </w:del>
      <w:r w:rsidR="00AC726E" w:rsidRPr="003928E9">
        <w:rPr>
          <w:rFonts w:ascii="Times New Roman" w:hAnsi="Times New Roman" w:cs="Times New Roman"/>
          <w:b w:val="0"/>
          <w:bCs w:val="0"/>
          <w:i w:val="0"/>
          <w:color w:val="32302E"/>
          <w:spacing w:val="8"/>
          <w:sz w:val="20"/>
          <w:szCs w:val="20"/>
        </w:rPr>
        <w:t xml:space="preserve">July </w:t>
      </w:r>
      <w:r w:rsidR="00AC726E">
        <w:rPr>
          <w:rFonts w:ascii="Times New Roman" w:hAnsi="Times New Roman" w:cs="Times New Roman"/>
          <w:b w:val="0"/>
          <w:bCs w:val="0"/>
          <w:i w:val="0"/>
          <w:color w:val="32302E"/>
          <w:spacing w:val="8"/>
          <w:sz w:val="20"/>
          <w:szCs w:val="20"/>
        </w:rPr>
        <w:t xml:space="preserve">2017 – </w:t>
      </w:r>
      <w:del w:id="175" w:author="Zachary Diaks" w:date="2019-01-20T18:50:00Z">
        <w:r w:rsidR="0025163C" w:rsidDel="00564FC1">
          <w:rPr>
            <w:rFonts w:ascii="Times New Roman" w:hAnsi="Times New Roman" w:cs="Times New Roman"/>
            <w:b w:val="0"/>
            <w:bCs w:val="0"/>
            <w:i w:val="0"/>
            <w:color w:val="32302E"/>
            <w:spacing w:val="8"/>
            <w:sz w:val="20"/>
            <w:szCs w:val="20"/>
          </w:rPr>
          <w:delText>Present</w:delText>
        </w:r>
      </w:del>
      <w:ins w:id="176" w:author="Zachary Diaks" w:date="2019-01-20T18:50:00Z">
        <w:r w:rsidR="00564FC1">
          <w:rPr>
            <w:rFonts w:ascii="Times New Roman" w:hAnsi="Times New Roman" w:cs="Times New Roman"/>
            <w:b w:val="0"/>
            <w:bCs w:val="0"/>
            <w:i w:val="0"/>
            <w:color w:val="32302E"/>
            <w:spacing w:val="8"/>
            <w:sz w:val="20"/>
            <w:szCs w:val="20"/>
          </w:rPr>
          <w:t>May 2018</w:t>
        </w:r>
      </w:ins>
    </w:p>
    <w:p w14:paraId="18C95988" w14:textId="21E86992" w:rsidR="003C60E1" w:rsidRDefault="00970434" w:rsidP="00AC726E">
      <w:pPr>
        <w:pStyle w:val="Heading2"/>
        <w:numPr>
          <w:ilvl w:val="0"/>
          <w:numId w:val="32"/>
        </w:numPr>
        <w:spacing w:before="0" w:after="0"/>
        <w:ind w:left="540" w:hanging="180"/>
        <w:rPr>
          <w:rFonts w:ascii="Times New Roman" w:hAnsi="Times New Roman" w:cs="Times New Roman"/>
          <w:b w:val="0"/>
          <w:bCs w:val="0"/>
          <w:i w:val="0"/>
          <w:color w:val="32302E"/>
          <w:spacing w:val="8"/>
          <w:sz w:val="20"/>
          <w:szCs w:val="20"/>
        </w:rPr>
      </w:pPr>
      <w:r>
        <w:rPr>
          <w:rFonts w:ascii="Times New Roman" w:hAnsi="Times New Roman" w:cs="Times New Roman"/>
          <w:b w:val="0"/>
          <w:bCs w:val="0"/>
          <w:i w:val="0"/>
          <w:color w:val="32302E"/>
          <w:spacing w:val="8"/>
          <w:sz w:val="20"/>
          <w:szCs w:val="20"/>
        </w:rPr>
        <w:t xml:space="preserve">Programmed and incorporated </w:t>
      </w:r>
      <w:r w:rsidR="00966FFA">
        <w:rPr>
          <w:rFonts w:ascii="Times New Roman" w:hAnsi="Times New Roman" w:cs="Times New Roman"/>
          <w:b w:val="0"/>
          <w:bCs w:val="0"/>
          <w:i w:val="0"/>
          <w:color w:val="32302E"/>
          <w:spacing w:val="8"/>
          <w:sz w:val="20"/>
          <w:szCs w:val="20"/>
        </w:rPr>
        <w:t>electronics</w:t>
      </w:r>
      <w:r w:rsidR="006E1BE6">
        <w:rPr>
          <w:rFonts w:ascii="Times New Roman" w:hAnsi="Times New Roman" w:cs="Times New Roman"/>
          <w:b w:val="0"/>
          <w:bCs w:val="0"/>
          <w:i w:val="0"/>
          <w:color w:val="32302E"/>
          <w:spacing w:val="8"/>
          <w:sz w:val="20"/>
          <w:szCs w:val="20"/>
        </w:rPr>
        <w:t xml:space="preserve"> </w:t>
      </w:r>
      <w:r w:rsidR="00336B96">
        <w:rPr>
          <w:rFonts w:ascii="Times New Roman" w:hAnsi="Times New Roman" w:cs="Times New Roman"/>
          <w:b w:val="0"/>
          <w:bCs w:val="0"/>
          <w:i w:val="0"/>
          <w:color w:val="32302E"/>
          <w:spacing w:val="8"/>
          <w:sz w:val="20"/>
          <w:szCs w:val="20"/>
        </w:rPr>
        <w:t>(</w:t>
      </w:r>
      <w:r w:rsidR="006E1BE6">
        <w:rPr>
          <w:rFonts w:ascii="Times New Roman" w:hAnsi="Times New Roman" w:cs="Times New Roman"/>
          <w:b w:val="0"/>
          <w:bCs w:val="0"/>
          <w:i w:val="0"/>
          <w:color w:val="32302E"/>
          <w:spacing w:val="8"/>
          <w:sz w:val="20"/>
          <w:szCs w:val="20"/>
        </w:rPr>
        <w:t xml:space="preserve">IMUs, precision rotary stages, and </w:t>
      </w:r>
      <w:r w:rsidR="002C7C32">
        <w:rPr>
          <w:rFonts w:ascii="Times New Roman" w:hAnsi="Times New Roman" w:cs="Times New Roman"/>
          <w:b w:val="0"/>
          <w:bCs w:val="0"/>
          <w:i w:val="0"/>
          <w:color w:val="32302E"/>
          <w:spacing w:val="8"/>
          <w:sz w:val="20"/>
          <w:szCs w:val="20"/>
        </w:rPr>
        <w:t>Hall effect sensors</w:t>
      </w:r>
      <w:r w:rsidR="00336B96">
        <w:rPr>
          <w:rFonts w:ascii="Times New Roman" w:hAnsi="Times New Roman" w:cs="Times New Roman"/>
          <w:b w:val="0"/>
          <w:bCs w:val="0"/>
          <w:i w:val="0"/>
          <w:color w:val="32302E"/>
          <w:spacing w:val="8"/>
          <w:sz w:val="20"/>
          <w:szCs w:val="20"/>
        </w:rPr>
        <w:t>)</w:t>
      </w:r>
      <w:r w:rsidR="002C7C32">
        <w:rPr>
          <w:rFonts w:ascii="Times New Roman" w:hAnsi="Times New Roman" w:cs="Times New Roman"/>
          <w:b w:val="0"/>
          <w:bCs w:val="0"/>
          <w:i w:val="0"/>
          <w:color w:val="32302E"/>
          <w:spacing w:val="8"/>
          <w:sz w:val="20"/>
          <w:szCs w:val="20"/>
        </w:rPr>
        <w:t xml:space="preserve"> </w:t>
      </w:r>
      <w:r w:rsidR="00966FFA">
        <w:rPr>
          <w:rFonts w:ascii="Times New Roman" w:hAnsi="Times New Roman" w:cs="Times New Roman"/>
          <w:b w:val="0"/>
          <w:bCs w:val="0"/>
          <w:i w:val="0"/>
          <w:color w:val="32302E"/>
          <w:spacing w:val="8"/>
          <w:sz w:val="20"/>
          <w:szCs w:val="20"/>
        </w:rPr>
        <w:t xml:space="preserve">into experimental imaging </w:t>
      </w:r>
      <w:r w:rsidR="00DE1044">
        <w:rPr>
          <w:rFonts w:ascii="Times New Roman" w:hAnsi="Times New Roman" w:cs="Times New Roman"/>
          <w:b w:val="0"/>
          <w:bCs w:val="0"/>
          <w:i w:val="0"/>
          <w:color w:val="32302E"/>
          <w:spacing w:val="8"/>
          <w:sz w:val="20"/>
          <w:szCs w:val="20"/>
        </w:rPr>
        <w:t>and navigation systems</w:t>
      </w:r>
      <w:r w:rsidR="006E1BE6">
        <w:rPr>
          <w:rFonts w:ascii="Times New Roman" w:hAnsi="Times New Roman" w:cs="Times New Roman"/>
          <w:b w:val="0"/>
          <w:bCs w:val="0"/>
          <w:i w:val="0"/>
          <w:color w:val="32302E"/>
          <w:spacing w:val="8"/>
          <w:sz w:val="20"/>
          <w:szCs w:val="20"/>
        </w:rPr>
        <w:t xml:space="preserve"> using MATLAB and LabView.</w:t>
      </w:r>
    </w:p>
    <w:p w14:paraId="59B7CD02" w14:textId="58707C77" w:rsidR="00E36B8C" w:rsidRDefault="00AC726E" w:rsidP="00E36B8C">
      <w:pPr>
        <w:pStyle w:val="Heading2"/>
        <w:numPr>
          <w:ilvl w:val="0"/>
          <w:numId w:val="32"/>
        </w:numPr>
        <w:spacing w:before="0" w:after="0"/>
        <w:ind w:left="540" w:hanging="180"/>
        <w:rPr>
          <w:sz w:val="20"/>
        </w:rPr>
      </w:pPr>
      <w:r>
        <w:rPr>
          <w:rFonts w:ascii="Times New Roman" w:hAnsi="Times New Roman" w:cs="Times New Roman"/>
          <w:b w:val="0"/>
          <w:bCs w:val="0"/>
          <w:i w:val="0"/>
          <w:color w:val="32302E"/>
          <w:spacing w:val="8"/>
          <w:sz w:val="20"/>
          <w:szCs w:val="20"/>
        </w:rPr>
        <w:t>Integrated IMU</w:t>
      </w:r>
      <w:ins w:id="177" w:author="Zachary Diaks" w:date="2018-01-31T10:42:00Z">
        <w:r w:rsidR="00D371C4">
          <w:rPr>
            <w:rFonts w:ascii="Times New Roman" w:hAnsi="Times New Roman" w:cs="Times New Roman"/>
            <w:b w:val="0"/>
            <w:bCs w:val="0"/>
            <w:i w:val="0"/>
            <w:color w:val="32302E"/>
            <w:spacing w:val="8"/>
            <w:sz w:val="20"/>
            <w:szCs w:val="20"/>
          </w:rPr>
          <w:t xml:space="preserve">, </w:t>
        </w:r>
      </w:ins>
      <w:del w:id="178" w:author="Zachary Diaks" w:date="2018-01-31T10:43:00Z">
        <w:r w:rsidDel="00D371C4">
          <w:rPr>
            <w:rFonts w:ascii="Times New Roman" w:hAnsi="Times New Roman" w:cs="Times New Roman"/>
            <w:b w:val="0"/>
            <w:bCs w:val="0"/>
            <w:i w:val="0"/>
            <w:color w:val="32302E"/>
            <w:spacing w:val="8"/>
            <w:sz w:val="20"/>
            <w:szCs w:val="20"/>
          </w:rPr>
          <w:delText xml:space="preserve"> </w:delText>
        </w:r>
      </w:del>
      <w:del w:id="179" w:author="Zachary Diaks" w:date="2018-01-31T10:42:00Z">
        <w:r w:rsidDel="00D371C4">
          <w:rPr>
            <w:rFonts w:ascii="Times New Roman" w:hAnsi="Times New Roman" w:cs="Times New Roman"/>
            <w:b w:val="0"/>
            <w:bCs w:val="0"/>
            <w:i w:val="0"/>
            <w:color w:val="32302E"/>
            <w:spacing w:val="8"/>
            <w:sz w:val="20"/>
            <w:szCs w:val="20"/>
          </w:rPr>
          <w:delText xml:space="preserve">into basketball, </w:delText>
        </w:r>
      </w:del>
      <w:r>
        <w:rPr>
          <w:rFonts w:ascii="Times New Roman" w:hAnsi="Times New Roman" w:cs="Times New Roman"/>
          <w:b w:val="0"/>
          <w:bCs w:val="0"/>
          <w:i w:val="0"/>
          <w:color w:val="32302E"/>
          <w:spacing w:val="8"/>
          <w:sz w:val="20"/>
          <w:szCs w:val="20"/>
        </w:rPr>
        <w:t xml:space="preserve">and wrote algorithm to track the trajectory of a basketball shot using MATLAB </w:t>
      </w:r>
      <w:r w:rsidR="00ED5C5E">
        <w:rPr>
          <w:rFonts w:ascii="Times New Roman" w:hAnsi="Times New Roman" w:cs="Times New Roman"/>
          <w:b w:val="0"/>
          <w:bCs w:val="0"/>
          <w:i w:val="0"/>
          <w:color w:val="32302E"/>
          <w:spacing w:val="8"/>
          <w:sz w:val="20"/>
          <w:szCs w:val="20"/>
        </w:rPr>
        <w:t>for a public technology showcase (EP17,</w:t>
      </w:r>
      <w:ins w:id="180" w:author="Zachary Diaks" w:date="2018-01-10T15:17:00Z">
        <w:r w:rsidR="00400000">
          <w:rPr>
            <w:rFonts w:ascii="Times New Roman" w:hAnsi="Times New Roman" w:cs="Times New Roman"/>
            <w:b w:val="0"/>
            <w:bCs w:val="0"/>
            <w:i w:val="0"/>
            <w:color w:val="32302E"/>
            <w:spacing w:val="8"/>
            <w:sz w:val="20"/>
            <w:szCs w:val="20"/>
          </w:rPr>
          <w:t xml:space="preserve"> </w:t>
        </w:r>
      </w:ins>
      <w:r w:rsidR="00400000" w:rsidRPr="005B175E">
        <w:rPr>
          <w:rFonts w:ascii="Times New Roman" w:hAnsi="Times New Roman" w:cs="Times New Roman"/>
          <w:b w:val="0"/>
          <w:bCs w:val="0"/>
          <w:i w:val="0"/>
          <w:color w:val="32302E"/>
          <w:spacing w:val="8"/>
          <w:sz w:val="20"/>
          <w:szCs w:val="20"/>
        </w:rPr>
        <w:fldChar w:fldCharType="begin"/>
      </w:r>
      <w:r w:rsidR="00400000" w:rsidRPr="005B175E">
        <w:rPr>
          <w:rFonts w:ascii="Times New Roman" w:hAnsi="Times New Roman" w:cs="Times New Roman"/>
          <w:b w:val="0"/>
          <w:bCs w:val="0"/>
          <w:i w:val="0"/>
          <w:color w:val="32302E"/>
          <w:spacing w:val="8"/>
          <w:sz w:val="20"/>
          <w:szCs w:val="20"/>
        </w:rPr>
        <w:instrText xml:space="preserve"> HYPERLINK "https://vimeo.com/236770769" </w:instrText>
      </w:r>
      <w:r w:rsidR="00400000" w:rsidRPr="005B175E">
        <w:rPr>
          <w:rFonts w:ascii="Times New Roman" w:hAnsi="Times New Roman" w:cs="Times New Roman"/>
          <w:b w:val="0"/>
          <w:bCs w:val="0"/>
          <w:i w:val="0"/>
          <w:color w:val="32302E"/>
          <w:spacing w:val="8"/>
          <w:sz w:val="20"/>
          <w:szCs w:val="20"/>
        </w:rPr>
      </w:r>
      <w:r w:rsidR="00400000" w:rsidRPr="005B175E">
        <w:rPr>
          <w:rFonts w:ascii="Times New Roman" w:hAnsi="Times New Roman" w:cs="Times New Roman"/>
          <w:b w:val="0"/>
          <w:bCs w:val="0"/>
          <w:i w:val="0"/>
          <w:color w:val="32302E"/>
          <w:spacing w:val="8"/>
          <w:sz w:val="20"/>
          <w:szCs w:val="20"/>
        </w:rPr>
        <w:fldChar w:fldCharType="separate"/>
      </w:r>
      <w:r w:rsidR="00400000" w:rsidRPr="005B175E">
        <w:rPr>
          <w:rStyle w:val="Hyperlink"/>
          <w:rFonts w:ascii="Times New Roman" w:hAnsi="Times New Roman" w:cs="Times New Roman"/>
          <w:i w:val="0"/>
          <w:spacing w:val="8"/>
          <w:sz w:val="20"/>
          <w:szCs w:val="20"/>
        </w:rPr>
        <w:t>https://vimeo.com/236770769</w:t>
      </w:r>
      <w:ins w:id="181" w:author="Zachary Diaks" w:date="2018-01-10T15:17:00Z">
        <w:r w:rsidR="00400000" w:rsidRPr="005B175E">
          <w:rPr>
            <w:rFonts w:ascii="Times New Roman" w:hAnsi="Times New Roman" w:cs="Times New Roman"/>
            <w:b w:val="0"/>
            <w:bCs w:val="0"/>
            <w:i w:val="0"/>
            <w:color w:val="32302E"/>
            <w:spacing w:val="8"/>
            <w:sz w:val="20"/>
            <w:szCs w:val="20"/>
          </w:rPr>
          <w:fldChar w:fldCharType="end"/>
        </w:r>
      </w:ins>
      <w:ins w:id="182" w:author="Parolin, Adam S." w:date="2018-01-08T19:10:00Z">
        <w:r w:rsidR="00ED5C5E">
          <w:rPr>
            <w:rFonts w:ascii="Times New Roman" w:hAnsi="Times New Roman" w:cs="Times New Roman"/>
            <w:b w:val="0"/>
            <w:bCs w:val="0"/>
            <w:i w:val="0"/>
            <w:color w:val="32302E"/>
            <w:spacing w:val="8"/>
            <w:sz w:val="20"/>
            <w:szCs w:val="20"/>
          </w:rPr>
          <w:t>)</w:t>
        </w:r>
      </w:ins>
      <w:r w:rsidR="00DA2317">
        <w:rPr>
          <w:rFonts w:ascii="Times New Roman" w:hAnsi="Times New Roman" w:cs="Times New Roman"/>
          <w:b w:val="0"/>
          <w:bCs w:val="0"/>
          <w:i w:val="0"/>
          <w:color w:val="32302E"/>
          <w:spacing w:val="8"/>
          <w:sz w:val="20"/>
          <w:szCs w:val="20"/>
        </w:rPr>
        <w:t>.</w:t>
      </w:r>
    </w:p>
    <w:p w14:paraId="75A06B62" w14:textId="36EF87F0" w:rsidR="00076B07" w:rsidRPr="005B175E" w:rsidDel="008123C0" w:rsidRDefault="00E71604">
      <w:pPr>
        <w:rPr>
          <w:del w:id="183" w:author="Zachary Diaks" w:date="2018-01-31T11:05:00Z"/>
          <w:sz w:val="20"/>
        </w:rPr>
        <w:pPrChange w:id="184" w:author="Zachary Diaks" w:date="2018-01-31T10:59:00Z">
          <w:pPr>
            <w:numPr>
              <w:numId w:val="32"/>
            </w:numPr>
            <w:ind w:left="540" w:hanging="180"/>
          </w:pPr>
        </w:pPrChange>
      </w:pPr>
      <w:r>
        <w:rPr>
          <w:sz w:val="20"/>
        </w:rPr>
        <w:t xml:space="preserve"> </w:t>
      </w:r>
      <w:ins w:id="185" w:author="Zachary Diaks" w:date="2018-01-10T16:11:00Z">
        <w:r w:rsidR="005C7713" w:rsidRPr="005B175E" w:rsidDel="00C47CCA">
          <w:rPr>
            <w:sz w:val="20"/>
          </w:rPr>
          <w:t xml:space="preserve"> </w:t>
        </w:r>
      </w:ins>
    </w:p>
    <w:p w14:paraId="26447B53" w14:textId="7D53297E" w:rsidR="004F1C5A" w:rsidRPr="005B4879" w:rsidDel="00783B78" w:rsidRDefault="004F1C5A">
      <w:pPr>
        <w:rPr>
          <w:del w:id="186" w:author="Zachary Diaks" w:date="2019-09-22T14:28:00Z"/>
          <w:color w:val="FF0000"/>
          <w:sz w:val="20"/>
        </w:rPr>
        <w:pPrChange w:id="187" w:author="Zachary Diaks" w:date="2018-01-31T11:05:00Z">
          <w:pPr>
            <w:ind w:left="540"/>
          </w:pPr>
        </w:pPrChange>
      </w:pPr>
    </w:p>
    <w:p w14:paraId="2C3BE835" w14:textId="77777777" w:rsidR="00AC726E" w:rsidRPr="003928E9" w:rsidDel="00564FC1" w:rsidRDefault="00AC726E" w:rsidP="00AC726E">
      <w:pPr>
        <w:pStyle w:val="Heading2"/>
        <w:spacing w:before="0" w:after="0"/>
        <w:rPr>
          <w:del w:id="188" w:author="Zachary Diaks" w:date="2019-01-20T18:49:00Z"/>
          <w:rFonts w:ascii="Times New Roman" w:hAnsi="Times New Roman" w:cs="Times New Roman"/>
          <w:spacing w:val="8"/>
          <w:sz w:val="20"/>
          <w:szCs w:val="20"/>
        </w:rPr>
      </w:pPr>
      <w:del w:id="189" w:author="Zachary Diaks" w:date="2019-01-20T18:49:00Z">
        <w:r w:rsidRPr="003928E9" w:rsidDel="00564FC1">
          <w:rPr>
            <w:rFonts w:ascii="Times New Roman" w:hAnsi="Times New Roman" w:cs="Times New Roman"/>
            <w:bCs w:val="0"/>
            <w:i w:val="0"/>
            <w:iCs w:val="0"/>
            <w:caps/>
            <w:color w:val="32302E"/>
            <w:spacing w:val="8"/>
            <w:sz w:val="20"/>
            <w:szCs w:val="20"/>
          </w:rPr>
          <w:delText xml:space="preserve">Varsity tutors </w:delText>
        </w:r>
        <w:r w:rsidRPr="003928E9" w:rsidDel="00564FC1">
          <w:rPr>
            <w:rFonts w:ascii="Times New Roman" w:hAnsi="Times New Roman" w:cs="Times New Roman"/>
            <w:bCs w:val="0"/>
            <w:i w:val="0"/>
            <w:iCs w:val="0"/>
            <w:caps/>
            <w:color w:val="32302E"/>
            <w:spacing w:val="8"/>
            <w:sz w:val="20"/>
            <w:szCs w:val="20"/>
          </w:rPr>
          <w:tab/>
        </w:r>
        <w:r w:rsidRPr="003928E9" w:rsidDel="00564FC1">
          <w:rPr>
            <w:rFonts w:ascii="Times New Roman" w:hAnsi="Times New Roman" w:cs="Times New Roman"/>
            <w:bCs w:val="0"/>
            <w:i w:val="0"/>
            <w:iCs w:val="0"/>
            <w:caps/>
            <w:color w:val="32302E"/>
            <w:spacing w:val="8"/>
            <w:sz w:val="20"/>
            <w:szCs w:val="20"/>
          </w:rPr>
          <w:tab/>
        </w:r>
        <w:r w:rsidRPr="003928E9" w:rsidDel="00564FC1">
          <w:rPr>
            <w:rFonts w:ascii="Times New Roman" w:hAnsi="Times New Roman" w:cs="Times New Roman"/>
            <w:bCs w:val="0"/>
            <w:i w:val="0"/>
            <w:iCs w:val="0"/>
            <w:caps/>
            <w:color w:val="32302E"/>
            <w:spacing w:val="8"/>
            <w:sz w:val="20"/>
            <w:szCs w:val="20"/>
          </w:rPr>
          <w:tab/>
        </w:r>
        <w:r w:rsidRPr="003928E9" w:rsidDel="00564FC1">
          <w:rPr>
            <w:rFonts w:ascii="Times New Roman" w:hAnsi="Times New Roman" w:cs="Times New Roman"/>
            <w:bCs w:val="0"/>
            <w:i w:val="0"/>
            <w:iCs w:val="0"/>
            <w:caps/>
            <w:color w:val="32302E"/>
            <w:spacing w:val="8"/>
            <w:sz w:val="20"/>
            <w:szCs w:val="20"/>
          </w:rPr>
          <w:tab/>
        </w:r>
        <w:r w:rsidRPr="003928E9" w:rsidDel="00564FC1">
          <w:rPr>
            <w:rFonts w:ascii="Times New Roman" w:hAnsi="Times New Roman" w:cs="Times New Roman"/>
            <w:bCs w:val="0"/>
            <w:i w:val="0"/>
            <w:iCs w:val="0"/>
            <w:caps/>
            <w:color w:val="32302E"/>
            <w:spacing w:val="8"/>
            <w:sz w:val="20"/>
            <w:szCs w:val="20"/>
          </w:rPr>
          <w:tab/>
        </w:r>
        <w:r w:rsidRPr="003928E9" w:rsidDel="00564FC1">
          <w:rPr>
            <w:rFonts w:ascii="Times New Roman" w:hAnsi="Times New Roman" w:cs="Times New Roman"/>
            <w:bCs w:val="0"/>
            <w:i w:val="0"/>
            <w:iCs w:val="0"/>
            <w:caps/>
            <w:color w:val="32302E"/>
            <w:spacing w:val="8"/>
            <w:sz w:val="20"/>
            <w:szCs w:val="20"/>
          </w:rPr>
          <w:tab/>
        </w:r>
        <w:r w:rsidRPr="003928E9" w:rsidDel="00564FC1">
          <w:rPr>
            <w:rFonts w:ascii="Times New Roman" w:hAnsi="Times New Roman" w:cs="Times New Roman"/>
            <w:bCs w:val="0"/>
            <w:i w:val="0"/>
            <w:iCs w:val="0"/>
            <w:caps/>
            <w:color w:val="32302E"/>
            <w:spacing w:val="8"/>
            <w:sz w:val="20"/>
            <w:szCs w:val="20"/>
          </w:rPr>
          <w:tab/>
        </w:r>
        <w:r w:rsidRPr="003928E9" w:rsidDel="00564FC1">
          <w:rPr>
            <w:rFonts w:ascii="Times New Roman" w:hAnsi="Times New Roman" w:cs="Times New Roman"/>
            <w:bCs w:val="0"/>
            <w:i w:val="0"/>
            <w:iCs w:val="0"/>
            <w:caps/>
            <w:color w:val="32302E"/>
            <w:spacing w:val="8"/>
            <w:sz w:val="20"/>
            <w:szCs w:val="20"/>
          </w:rPr>
          <w:tab/>
        </w:r>
        <w:r w:rsidRPr="003928E9" w:rsidDel="00564FC1">
          <w:rPr>
            <w:rFonts w:ascii="Times New Roman" w:hAnsi="Times New Roman" w:cs="Times New Roman"/>
            <w:bCs w:val="0"/>
            <w:i w:val="0"/>
            <w:iCs w:val="0"/>
            <w:caps/>
            <w:color w:val="32302E"/>
            <w:spacing w:val="8"/>
            <w:sz w:val="20"/>
            <w:szCs w:val="20"/>
          </w:rPr>
          <w:tab/>
        </w:r>
        <w:r w:rsidRPr="003928E9" w:rsidDel="00564FC1">
          <w:rPr>
            <w:rFonts w:ascii="Times New Roman" w:hAnsi="Times New Roman" w:cs="Times New Roman"/>
            <w:bCs w:val="0"/>
            <w:i w:val="0"/>
            <w:iCs w:val="0"/>
            <w:caps/>
            <w:color w:val="32302E"/>
            <w:spacing w:val="8"/>
            <w:sz w:val="20"/>
            <w:szCs w:val="20"/>
          </w:rPr>
          <w:tab/>
        </w:r>
        <w:r w:rsidRPr="003928E9" w:rsidDel="00564FC1">
          <w:rPr>
            <w:rFonts w:ascii="Times New Roman" w:hAnsi="Times New Roman" w:cs="Times New Roman"/>
            <w:bCs w:val="0"/>
            <w:i w:val="0"/>
            <w:iCs w:val="0"/>
            <w:caps/>
            <w:color w:val="32302E"/>
            <w:spacing w:val="8"/>
            <w:sz w:val="20"/>
            <w:szCs w:val="20"/>
          </w:rPr>
          <w:tab/>
        </w:r>
        <w:r w:rsidDel="00564FC1">
          <w:rPr>
            <w:rFonts w:ascii="Times New Roman" w:hAnsi="Times New Roman" w:cs="Times New Roman"/>
            <w:bCs w:val="0"/>
            <w:i w:val="0"/>
            <w:iCs w:val="0"/>
            <w:caps/>
            <w:color w:val="32302E"/>
            <w:spacing w:val="8"/>
            <w:sz w:val="20"/>
            <w:szCs w:val="20"/>
          </w:rPr>
          <w:delText xml:space="preserve"> </w:delText>
        </w:r>
        <w:r w:rsidRPr="003928E9" w:rsidDel="00564FC1">
          <w:rPr>
            <w:rFonts w:ascii="Times New Roman" w:hAnsi="Times New Roman" w:cs="Times New Roman"/>
            <w:bCs w:val="0"/>
            <w:i w:val="0"/>
            <w:iCs w:val="0"/>
            <w:caps/>
            <w:color w:val="32302E"/>
            <w:spacing w:val="8"/>
            <w:sz w:val="20"/>
            <w:szCs w:val="20"/>
          </w:rPr>
          <w:delText>Boston, MA</w:delText>
        </w:r>
      </w:del>
    </w:p>
    <w:p w14:paraId="114816EB" w14:textId="77777777" w:rsidR="00AC726E" w:rsidRPr="002A2D03" w:rsidDel="00564FC1" w:rsidRDefault="00AC726E" w:rsidP="00AC726E">
      <w:pPr>
        <w:pBdr>
          <w:left w:val="none" w:sz="0" w:space="8" w:color="auto"/>
        </w:pBdr>
        <w:rPr>
          <w:del w:id="190" w:author="Zachary Diaks" w:date="2019-01-20T18:49:00Z"/>
          <w:bCs/>
          <w:color w:val="32302E"/>
          <w:spacing w:val="8"/>
          <w:sz w:val="20"/>
          <w:szCs w:val="20"/>
        </w:rPr>
      </w:pPr>
      <w:del w:id="191" w:author="Zachary Diaks" w:date="2019-01-20T18:49:00Z">
        <w:r w:rsidRPr="00CA1C63" w:rsidDel="00564FC1">
          <w:rPr>
            <w:bCs/>
            <w:i/>
            <w:color w:val="32302E"/>
            <w:spacing w:val="8"/>
            <w:sz w:val="20"/>
            <w:szCs w:val="20"/>
          </w:rPr>
          <w:delText>Tutor</w:delText>
        </w:r>
        <w:r w:rsidRPr="003928E9" w:rsidDel="00564FC1">
          <w:rPr>
            <w:bCs/>
            <w:color w:val="32302E"/>
            <w:spacing w:val="8"/>
            <w:sz w:val="20"/>
            <w:szCs w:val="20"/>
          </w:rPr>
          <w:delText xml:space="preserve"> </w:delText>
        </w:r>
        <w:r w:rsidDel="00564FC1">
          <w:rPr>
            <w:bCs/>
            <w:color w:val="32302E"/>
            <w:spacing w:val="8"/>
            <w:sz w:val="20"/>
            <w:szCs w:val="20"/>
          </w:rPr>
          <w:tab/>
        </w:r>
        <w:r w:rsidDel="00564FC1">
          <w:rPr>
            <w:bCs/>
            <w:color w:val="32302E"/>
            <w:spacing w:val="8"/>
            <w:sz w:val="20"/>
            <w:szCs w:val="20"/>
          </w:rPr>
          <w:tab/>
        </w:r>
        <w:r w:rsidDel="00564FC1">
          <w:rPr>
            <w:bCs/>
            <w:color w:val="32302E"/>
            <w:spacing w:val="8"/>
            <w:sz w:val="20"/>
            <w:szCs w:val="20"/>
          </w:rPr>
          <w:tab/>
        </w:r>
        <w:r w:rsidDel="00564FC1">
          <w:rPr>
            <w:bCs/>
            <w:color w:val="32302E"/>
            <w:spacing w:val="8"/>
            <w:sz w:val="20"/>
            <w:szCs w:val="20"/>
          </w:rPr>
          <w:tab/>
        </w:r>
        <w:r w:rsidDel="00564FC1">
          <w:rPr>
            <w:bCs/>
            <w:color w:val="32302E"/>
            <w:spacing w:val="8"/>
            <w:sz w:val="20"/>
            <w:szCs w:val="20"/>
          </w:rPr>
          <w:tab/>
        </w:r>
        <w:r w:rsidDel="00564FC1">
          <w:rPr>
            <w:bCs/>
            <w:color w:val="32302E"/>
            <w:spacing w:val="8"/>
            <w:sz w:val="20"/>
            <w:szCs w:val="20"/>
          </w:rPr>
          <w:tab/>
        </w:r>
        <w:r w:rsidDel="00564FC1">
          <w:rPr>
            <w:bCs/>
            <w:color w:val="32302E"/>
            <w:spacing w:val="8"/>
            <w:sz w:val="20"/>
            <w:szCs w:val="20"/>
          </w:rPr>
          <w:tab/>
        </w:r>
        <w:r w:rsidDel="00564FC1">
          <w:rPr>
            <w:bCs/>
            <w:color w:val="32302E"/>
            <w:spacing w:val="8"/>
            <w:sz w:val="20"/>
            <w:szCs w:val="20"/>
          </w:rPr>
          <w:tab/>
        </w:r>
        <w:r w:rsidDel="00564FC1">
          <w:rPr>
            <w:bCs/>
            <w:color w:val="32302E"/>
            <w:spacing w:val="8"/>
            <w:sz w:val="20"/>
            <w:szCs w:val="20"/>
          </w:rPr>
          <w:tab/>
        </w:r>
        <w:r w:rsidDel="00564FC1">
          <w:rPr>
            <w:bCs/>
            <w:color w:val="32302E"/>
            <w:spacing w:val="8"/>
            <w:sz w:val="20"/>
            <w:szCs w:val="20"/>
          </w:rPr>
          <w:tab/>
        </w:r>
        <w:r w:rsidDel="00564FC1">
          <w:rPr>
            <w:bCs/>
            <w:color w:val="32302E"/>
            <w:spacing w:val="8"/>
            <w:sz w:val="20"/>
            <w:szCs w:val="20"/>
          </w:rPr>
          <w:tab/>
        </w:r>
        <w:r w:rsidDel="00564FC1">
          <w:rPr>
            <w:bCs/>
            <w:color w:val="32302E"/>
            <w:spacing w:val="8"/>
            <w:sz w:val="20"/>
            <w:szCs w:val="20"/>
          </w:rPr>
          <w:tab/>
          <w:delText xml:space="preserve">     April 2016 – Present </w:delText>
        </w:r>
      </w:del>
    </w:p>
    <w:p w14:paraId="15A3EACC" w14:textId="77777777" w:rsidR="00874B08" w:rsidRPr="00AC726E" w:rsidDel="00564FC1" w:rsidRDefault="00AC726E" w:rsidP="005B175E">
      <w:pPr>
        <w:numPr>
          <w:ilvl w:val="0"/>
          <w:numId w:val="24"/>
        </w:numPr>
        <w:pBdr>
          <w:left w:val="none" w:sz="0" w:space="8" w:color="auto"/>
        </w:pBdr>
        <w:tabs>
          <w:tab w:val="left" w:pos="360"/>
          <w:tab w:val="left" w:pos="540"/>
          <w:tab w:val="left" w:pos="630"/>
        </w:tabs>
        <w:ind w:left="540" w:hanging="180"/>
        <w:rPr>
          <w:del w:id="192" w:author="Zachary Diaks" w:date="2019-01-20T18:49:00Z"/>
          <w:spacing w:val="8"/>
          <w:sz w:val="20"/>
          <w:szCs w:val="20"/>
        </w:rPr>
      </w:pPr>
      <w:del w:id="193" w:author="Zachary Diaks" w:date="2019-01-20T18:49:00Z">
        <w:r w:rsidRPr="003928E9" w:rsidDel="00564FC1">
          <w:rPr>
            <w:color w:val="32302E"/>
            <w:spacing w:val="8"/>
            <w:sz w:val="20"/>
            <w:szCs w:val="20"/>
          </w:rPr>
          <w:delText>Provide private instruction to individual or small groups of students</w:delText>
        </w:r>
        <w:r w:rsidR="00C20AA1" w:rsidDel="00564FC1">
          <w:rPr>
            <w:color w:val="32302E"/>
            <w:spacing w:val="8"/>
            <w:sz w:val="20"/>
            <w:szCs w:val="20"/>
          </w:rPr>
          <w:delText xml:space="preserve"> including </w:delText>
        </w:r>
        <w:r w:rsidDel="00564FC1">
          <w:rPr>
            <w:color w:val="32302E"/>
            <w:spacing w:val="8"/>
            <w:sz w:val="20"/>
            <w:szCs w:val="20"/>
          </w:rPr>
          <w:delText>all AP math and science courses</w:delText>
        </w:r>
        <w:r w:rsidRPr="00AF62C7" w:rsidDel="00564FC1">
          <w:rPr>
            <w:color w:val="32302E"/>
            <w:spacing w:val="8"/>
            <w:sz w:val="20"/>
            <w:szCs w:val="20"/>
          </w:rPr>
          <w:delText>, SAT math, MCAT physics, Physics I-II, and Calculus I-III</w:delText>
        </w:r>
      </w:del>
    </w:p>
    <w:p w14:paraId="4C735B24" w14:textId="2E4E6EDE" w:rsidR="00EF11F6" w:rsidRPr="00AF62C7" w:rsidDel="00EB2AA1" w:rsidRDefault="00EF11F6" w:rsidP="009D337F">
      <w:pPr>
        <w:rPr>
          <w:del w:id="194" w:author="Zachary Diaks" w:date="2025-09-10T19:41:00Z" w16du:dateUtc="2025-09-10T23:41:00Z"/>
          <w:sz w:val="20"/>
          <w:szCs w:val="20"/>
          <w:u w:val="single"/>
        </w:rPr>
      </w:pPr>
      <w:del w:id="195" w:author="Zachary Diaks" w:date="2025-09-10T19:41:00Z" w16du:dateUtc="2025-09-10T23:41:00Z">
        <w:r w:rsidDel="00EB2AA1">
          <w:rPr>
            <w:sz w:val="20"/>
            <w:szCs w:val="20"/>
            <w:u w:val="single"/>
          </w:rPr>
          <w:tab/>
        </w:r>
        <w:r w:rsidDel="00EB2AA1">
          <w:rPr>
            <w:sz w:val="20"/>
            <w:szCs w:val="20"/>
            <w:u w:val="single"/>
          </w:rPr>
          <w:tab/>
        </w:r>
        <w:r w:rsidDel="00EB2AA1">
          <w:rPr>
            <w:sz w:val="20"/>
            <w:szCs w:val="20"/>
            <w:u w:val="single"/>
          </w:rPr>
          <w:tab/>
        </w:r>
        <w:r w:rsidDel="00EB2AA1">
          <w:rPr>
            <w:sz w:val="20"/>
            <w:szCs w:val="20"/>
            <w:u w:val="single"/>
          </w:rPr>
          <w:tab/>
        </w:r>
        <w:r w:rsidDel="00EB2AA1">
          <w:rPr>
            <w:sz w:val="20"/>
            <w:szCs w:val="20"/>
            <w:u w:val="single"/>
          </w:rPr>
          <w:tab/>
        </w:r>
        <w:r w:rsidDel="00EB2AA1">
          <w:rPr>
            <w:sz w:val="20"/>
            <w:szCs w:val="20"/>
            <w:u w:val="single"/>
          </w:rPr>
          <w:tab/>
        </w:r>
        <w:r w:rsidDel="00EB2AA1">
          <w:rPr>
            <w:sz w:val="20"/>
            <w:szCs w:val="20"/>
            <w:u w:val="single"/>
          </w:rPr>
          <w:tab/>
        </w:r>
        <w:r w:rsidDel="00EB2AA1">
          <w:rPr>
            <w:sz w:val="20"/>
            <w:szCs w:val="20"/>
            <w:u w:val="single"/>
          </w:rPr>
          <w:tab/>
        </w:r>
        <w:r w:rsidDel="00EB2AA1">
          <w:rPr>
            <w:sz w:val="20"/>
            <w:szCs w:val="20"/>
            <w:u w:val="single"/>
          </w:rPr>
          <w:tab/>
        </w:r>
        <w:r w:rsidDel="00EB2AA1">
          <w:rPr>
            <w:sz w:val="20"/>
            <w:szCs w:val="20"/>
            <w:u w:val="single"/>
          </w:rPr>
          <w:tab/>
        </w:r>
        <w:r w:rsidDel="00EB2AA1">
          <w:rPr>
            <w:sz w:val="20"/>
            <w:szCs w:val="20"/>
            <w:u w:val="single"/>
          </w:rPr>
          <w:tab/>
        </w:r>
        <w:r w:rsidDel="00EB2AA1">
          <w:rPr>
            <w:sz w:val="20"/>
            <w:szCs w:val="20"/>
            <w:u w:val="single"/>
          </w:rPr>
          <w:tab/>
        </w:r>
        <w:r w:rsidDel="00EB2AA1">
          <w:rPr>
            <w:sz w:val="20"/>
            <w:szCs w:val="20"/>
            <w:u w:val="single"/>
          </w:rPr>
          <w:tab/>
        </w:r>
        <w:r w:rsidDel="00EB2AA1">
          <w:rPr>
            <w:sz w:val="20"/>
            <w:szCs w:val="20"/>
            <w:u w:val="single"/>
          </w:rPr>
          <w:tab/>
        </w:r>
        <w:r w:rsidDel="00EB2AA1">
          <w:rPr>
            <w:sz w:val="20"/>
            <w:szCs w:val="20"/>
            <w:u w:val="single"/>
          </w:rPr>
          <w:tab/>
        </w:r>
      </w:del>
    </w:p>
    <w:p w14:paraId="007C556A" w14:textId="00F00B86" w:rsidR="00CC4D7E" w:rsidRPr="009D337F" w:rsidDel="00FC4BF4" w:rsidRDefault="00AC726E">
      <w:pPr>
        <w:pStyle w:val="Heading1"/>
        <w:keepNext w:val="0"/>
        <w:spacing w:before="0" w:after="0"/>
        <w:jc w:val="center"/>
        <w:rPr>
          <w:del w:id="196" w:author="Zachary Diaks" w:date="2019-10-13T17:56:00Z"/>
          <w:rFonts w:ascii="Times New Roman" w:hAnsi="Times New Roman" w:cs="Times New Roman"/>
          <w:b w:val="0"/>
          <w:bCs w:val="0"/>
          <w:color w:val="2E74B5"/>
          <w:spacing w:val="8"/>
          <w:szCs w:val="20"/>
        </w:rPr>
      </w:pPr>
      <w:del w:id="197" w:author="Zachary Diaks" w:date="2025-09-10T19:41:00Z" w16du:dateUtc="2025-09-10T23:41:00Z">
        <w:r w:rsidDel="00EB2AA1">
          <w:rPr>
            <w:rFonts w:ascii="Times New Roman" w:hAnsi="Times New Roman" w:cs="Times New Roman"/>
            <w:b w:val="0"/>
            <w:bCs w:val="0"/>
            <w:color w:val="2E74B5"/>
            <w:spacing w:val="12"/>
            <w:kern w:val="0"/>
            <w:sz w:val="36"/>
            <w:szCs w:val="20"/>
          </w:rPr>
          <w:delText>Volunteer</w:delText>
        </w:r>
        <w:r w:rsidR="00CC4D7E" w:rsidRPr="009D337F" w:rsidDel="00EB2AA1">
          <w:rPr>
            <w:rFonts w:ascii="Times New Roman" w:hAnsi="Times New Roman" w:cs="Times New Roman"/>
            <w:b w:val="0"/>
            <w:bCs w:val="0"/>
            <w:color w:val="2E74B5"/>
            <w:spacing w:val="12"/>
            <w:kern w:val="0"/>
            <w:szCs w:val="20"/>
          </w:rPr>
          <w:delText xml:space="preserve"> </w:delText>
        </w:r>
        <w:r w:rsidR="00CC4D7E" w:rsidRPr="009D337F" w:rsidDel="00EB2AA1">
          <w:rPr>
            <w:rFonts w:ascii="Times New Roman" w:hAnsi="Times New Roman" w:cs="Times New Roman"/>
            <w:b w:val="0"/>
            <w:bCs w:val="0"/>
            <w:color w:val="2E74B5"/>
            <w:spacing w:val="12"/>
            <w:kern w:val="0"/>
            <w:sz w:val="36"/>
            <w:szCs w:val="20"/>
          </w:rPr>
          <w:delText>Experience</w:delText>
        </w:r>
      </w:del>
    </w:p>
    <w:p w14:paraId="3CE5751C" w14:textId="05F6FB8E" w:rsidR="00AC726E" w:rsidRPr="003928E9" w:rsidDel="00FC4BF4" w:rsidRDefault="00AC726E">
      <w:pPr>
        <w:pStyle w:val="Heading1"/>
        <w:keepNext w:val="0"/>
        <w:spacing w:before="0" w:after="0"/>
        <w:jc w:val="center"/>
        <w:rPr>
          <w:del w:id="198" w:author="Zachary Diaks" w:date="2019-10-13T17:56:00Z"/>
          <w:rFonts w:ascii="Times New Roman" w:hAnsi="Times New Roman" w:cs="Times New Roman"/>
          <w:spacing w:val="8"/>
          <w:sz w:val="20"/>
          <w:szCs w:val="20"/>
        </w:rPr>
        <w:pPrChange w:id="199" w:author="Zachary Diaks" w:date="2019-10-13T17:56:00Z">
          <w:pPr>
            <w:pStyle w:val="Heading2"/>
            <w:spacing w:before="0" w:after="0"/>
          </w:pPr>
        </w:pPrChange>
      </w:pPr>
      <w:del w:id="200" w:author="Zachary Diaks" w:date="2019-10-13T17:56:00Z">
        <w:r w:rsidRPr="003928E9" w:rsidDel="00FC4BF4">
          <w:rPr>
            <w:rFonts w:ascii="Times New Roman" w:hAnsi="Times New Roman" w:cs="Times New Roman"/>
            <w:bCs w:val="0"/>
            <w:caps/>
            <w:color w:val="32302E"/>
            <w:spacing w:val="8"/>
            <w:sz w:val="20"/>
            <w:szCs w:val="20"/>
          </w:rPr>
          <w:delText>Wantagh High</w:delText>
        </w:r>
        <w:r w:rsidDel="00FC4BF4">
          <w:rPr>
            <w:rFonts w:ascii="Times New Roman" w:hAnsi="Times New Roman" w:cs="Times New Roman"/>
            <w:bCs w:val="0"/>
            <w:caps/>
            <w:color w:val="32302E"/>
            <w:spacing w:val="8"/>
            <w:sz w:val="20"/>
            <w:szCs w:val="20"/>
          </w:rPr>
          <w:delText xml:space="preserve"> school tech-day program </w:delText>
        </w:r>
        <w:r w:rsidDel="00FC4BF4">
          <w:rPr>
            <w:rFonts w:ascii="Times New Roman" w:hAnsi="Times New Roman" w:cs="Times New Roman"/>
            <w:bCs w:val="0"/>
            <w:caps/>
            <w:color w:val="32302E"/>
            <w:spacing w:val="8"/>
            <w:sz w:val="20"/>
            <w:szCs w:val="20"/>
          </w:rPr>
          <w:tab/>
        </w:r>
        <w:r w:rsidDel="00FC4BF4">
          <w:rPr>
            <w:rFonts w:ascii="Times New Roman" w:hAnsi="Times New Roman" w:cs="Times New Roman"/>
            <w:bCs w:val="0"/>
            <w:caps/>
            <w:color w:val="32302E"/>
            <w:spacing w:val="8"/>
            <w:sz w:val="20"/>
            <w:szCs w:val="20"/>
          </w:rPr>
          <w:tab/>
        </w:r>
        <w:r w:rsidDel="00FC4BF4">
          <w:rPr>
            <w:rFonts w:ascii="Times New Roman" w:hAnsi="Times New Roman" w:cs="Times New Roman"/>
            <w:bCs w:val="0"/>
            <w:caps/>
            <w:color w:val="32302E"/>
            <w:spacing w:val="8"/>
            <w:sz w:val="20"/>
            <w:szCs w:val="20"/>
          </w:rPr>
          <w:tab/>
        </w:r>
        <w:r w:rsidDel="00FC4BF4">
          <w:rPr>
            <w:rFonts w:ascii="Times New Roman" w:hAnsi="Times New Roman" w:cs="Times New Roman"/>
            <w:bCs w:val="0"/>
            <w:caps/>
            <w:color w:val="32302E"/>
            <w:spacing w:val="8"/>
            <w:sz w:val="20"/>
            <w:szCs w:val="20"/>
          </w:rPr>
          <w:tab/>
        </w:r>
        <w:r w:rsidDel="00FC4BF4">
          <w:rPr>
            <w:rFonts w:ascii="Times New Roman" w:hAnsi="Times New Roman" w:cs="Times New Roman"/>
            <w:bCs w:val="0"/>
            <w:caps/>
            <w:color w:val="32302E"/>
            <w:spacing w:val="8"/>
            <w:sz w:val="20"/>
            <w:szCs w:val="20"/>
          </w:rPr>
          <w:tab/>
          <w:delText xml:space="preserve">          </w:delText>
        </w:r>
        <w:r w:rsidRPr="003928E9" w:rsidDel="00FC4BF4">
          <w:rPr>
            <w:rFonts w:ascii="Times New Roman" w:hAnsi="Times New Roman" w:cs="Times New Roman"/>
            <w:bCs w:val="0"/>
            <w:caps/>
            <w:color w:val="32302E"/>
            <w:spacing w:val="8"/>
            <w:sz w:val="20"/>
            <w:szCs w:val="20"/>
          </w:rPr>
          <w:delText>wantagh, ny</w:delText>
        </w:r>
      </w:del>
    </w:p>
    <w:p w14:paraId="49CA9674" w14:textId="61D27B20" w:rsidR="00AC726E" w:rsidRPr="003928E9" w:rsidDel="00FC4BF4" w:rsidRDefault="00AC726E">
      <w:pPr>
        <w:pStyle w:val="Heading1"/>
        <w:keepNext w:val="0"/>
        <w:spacing w:before="0" w:after="0"/>
        <w:jc w:val="center"/>
        <w:rPr>
          <w:del w:id="201" w:author="Zachary Diaks" w:date="2019-10-13T17:56:00Z"/>
          <w:rFonts w:ascii="Times New Roman" w:hAnsi="Times New Roman" w:cs="Times New Roman"/>
          <w:spacing w:val="8"/>
          <w:sz w:val="20"/>
          <w:szCs w:val="20"/>
        </w:rPr>
        <w:pPrChange w:id="202" w:author="Zachary Diaks" w:date="2019-10-13T17:56:00Z">
          <w:pPr>
            <w:pStyle w:val="Heading2"/>
            <w:spacing w:before="0" w:after="0"/>
          </w:pPr>
        </w:pPrChange>
      </w:pPr>
      <w:del w:id="203" w:author="Zachary Diaks" w:date="2019-10-13T17:56:00Z">
        <w:r w:rsidRPr="00CA1C63" w:rsidDel="00FC4BF4">
          <w:rPr>
            <w:rFonts w:ascii="Times New Roman" w:hAnsi="Times New Roman" w:cs="Times New Roman"/>
            <w:b w:val="0"/>
            <w:bCs w:val="0"/>
            <w:color w:val="32302E"/>
            <w:spacing w:val="8"/>
            <w:sz w:val="20"/>
            <w:szCs w:val="20"/>
          </w:rPr>
          <w:delText>Volunteer Technology and Programming Teacher</w:delText>
        </w:r>
        <w:r w:rsidRPr="003928E9" w:rsidDel="00FC4BF4">
          <w:rPr>
            <w:rFonts w:ascii="Times New Roman" w:hAnsi="Times New Roman" w:cs="Times New Roman"/>
            <w:b w:val="0"/>
            <w:bCs w:val="0"/>
            <w:color w:val="32302E"/>
            <w:spacing w:val="8"/>
            <w:sz w:val="20"/>
            <w:szCs w:val="20"/>
          </w:rPr>
          <w:delText xml:space="preserve"> </w:delText>
        </w:r>
        <w:r w:rsidDel="00FC4BF4">
          <w:rPr>
            <w:rFonts w:ascii="Times New Roman" w:hAnsi="Times New Roman" w:cs="Times New Roman"/>
            <w:b w:val="0"/>
            <w:bCs w:val="0"/>
            <w:color w:val="32302E"/>
            <w:spacing w:val="8"/>
            <w:sz w:val="20"/>
            <w:szCs w:val="20"/>
          </w:rPr>
          <w:tab/>
        </w:r>
        <w:r w:rsidDel="00FC4BF4">
          <w:rPr>
            <w:rFonts w:ascii="Times New Roman" w:hAnsi="Times New Roman" w:cs="Times New Roman"/>
            <w:b w:val="0"/>
            <w:bCs w:val="0"/>
            <w:color w:val="32302E"/>
            <w:spacing w:val="8"/>
            <w:sz w:val="20"/>
            <w:szCs w:val="20"/>
          </w:rPr>
          <w:tab/>
        </w:r>
        <w:r w:rsidDel="00FC4BF4">
          <w:rPr>
            <w:rFonts w:ascii="Times New Roman" w:hAnsi="Times New Roman" w:cs="Times New Roman"/>
            <w:b w:val="0"/>
            <w:bCs w:val="0"/>
            <w:color w:val="32302E"/>
            <w:spacing w:val="8"/>
            <w:sz w:val="20"/>
            <w:szCs w:val="20"/>
          </w:rPr>
          <w:tab/>
        </w:r>
        <w:r w:rsidDel="00FC4BF4">
          <w:rPr>
            <w:rFonts w:ascii="Times New Roman" w:hAnsi="Times New Roman" w:cs="Times New Roman"/>
            <w:b w:val="0"/>
            <w:bCs w:val="0"/>
            <w:color w:val="32302E"/>
            <w:spacing w:val="8"/>
            <w:sz w:val="20"/>
            <w:szCs w:val="20"/>
          </w:rPr>
          <w:tab/>
        </w:r>
        <w:r w:rsidDel="00FC4BF4">
          <w:rPr>
            <w:rFonts w:ascii="Times New Roman" w:hAnsi="Times New Roman" w:cs="Times New Roman"/>
            <w:b w:val="0"/>
            <w:bCs w:val="0"/>
            <w:color w:val="32302E"/>
            <w:spacing w:val="8"/>
            <w:sz w:val="20"/>
            <w:szCs w:val="20"/>
          </w:rPr>
          <w:tab/>
        </w:r>
        <w:r w:rsidDel="00FC4BF4">
          <w:rPr>
            <w:rFonts w:ascii="Times New Roman" w:hAnsi="Times New Roman" w:cs="Times New Roman"/>
            <w:b w:val="0"/>
            <w:bCs w:val="0"/>
            <w:color w:val="32302E"/>
            <w:spacing w:val="8"/>
            <w:sz w:val="20"/>
            <w:szCs w:val="20"/>
          </w:rPr>
          <w:tab/>
          <w:delText xml:space="preserve">  </w:delText>
        </w:r>
        <w:r w:rsidR="00CB459B" w:rsidDel="00FC4BF4">
          <w:rPr>
            <w:rFonts w:ascii="Times New Roman" w:hAnsi="Times New Roman" w:cs="Times New Roman"/>
            <w:b w:val="0"/>
            <w:bCs w:val="0"/>
            <w:color w:val="32302E"/>
            <w:spacing w:val="8"/>
            <w:sz w:val="20"/>
            <w:szCs w:val="20"/>
          </w:rPr>
          <w:delText>January</w:delText>
        </w:r>
        <w:r w:rsidRPr="003928E9" w:rsidDel="00FC4BF4">
          <w:rPr>
            <w:rFonts w:ascii="Times New Roman" w:hAnsi="Times New Roman" w:cs="Times New Roman"/>
            <w:b w:val="0"/>
            <w:bCs w:val="0"/>
            <w:color w:val="32302E"/>
            <w:spacing w:val="8"/>
            <w:sz w:val="20"/>
            <w:szCs w:val="20"/>
          </w:rPr>
          <w:delText xml:space="preserve"> 2017</w:delText>
        </w:r>
      </w:del>
      <w:del w:id="204" w:author="Zachary Diaks" w:date="2019-01-20T18:52:00Z">
        <w:r w:rsidRPr="003928E9" w:rsidDel="004F01AC">
          <w:rPr>
            <w:rFonts w:ascii="Times New Roman" w:hAnsi="Times New Roman" w:cs="Times New Roman"/>
            <w:b w:val="0"/>
            <w:bCs w:val="0"/>
            <w:color w:val="32302E"/>
            <w:spacing w:val="8"/>
            <w:sz w:val="20"/>
            <w:szCs w:val="20"/>
          </w:rPr>
          <w:delText xml:space="preserve"> </w:delText>
        </w:r>
      </w:del>
      <w:del w:id="205" w:author="Zachary Diaks" w:date="2018-01-22T11:16:00Z">
        <w:r w:rsidRPr="003928E9" w:rsidDel="0007010A">
          <w:rPr>
            <w:rFonts w:ascii="Times New Roman" w:hAnsi="Times New Roman" w:cs="Times New Roman"/>
            <w:b w:val="0"/>
            <w:bCs w:val="0"/>
            <w:color w:val="32302E"/>
            <w:spacing w:val="8"/>
            <w:sz w:val="20"/>
            <w:szCs w:val="20"/>
          </w:rPr>
          <w:delText>– Present</w:delText>
        </w:r>
      </w:del>
      <w:del w:id="206" w:author="Zachary Diaks" w:date="2019-01-20T18:52:00Z">
        <w:r w:rsidRPr="003928E9" w:rsidDel="0009065E">
          <w:rPr>
            <w:rFonts w:ascii="Times New Roman" w:hAnsi="Times New Roman" w:cs="Times New Roman"/>
            <w:b w:val="0"/>
            <w:bCs w:val="0"/>
            <w:color w:val="32302E"/>
            <w:spacing w:val="8"/>
            <w:sz w:val="20"/>
            <w:szCs w:val="20"/>
          </w:rPr>
          <w:delText xml:space="preserve"> </w:delText>
        </w:r>
      </w:del>
    </w:p>
    <w:p w14:paraId="7BFAB8ED" w14:textId="2CEF4B67" w:rsidR="00AC726E" w:rsidRPr="003928E9" w:rsidDel="00FC4BF4" w:rsidRDefault="00AC726E">
      <w:pPr>
        <w:pStyle w:val="Heading1"/>
        <w:keepNext w:val="0"/>
        <w:spacing w:before="0" w:after="0"/>
        <w:jc w:val="center"/>
        <w:rPr>
          <w:del w:id="207" w:author="Zachary Diaks" w:date="2019-10-13T17:56:00Z"/>
          <w:spacing w:val="8"/>
          <w:sz w:val="20"/>
          <w:szCs w:val="20"/>
        </w:rPr>
        <w:pPrChange w:id="208" w:author="Zachary Diaks" w:date="2019-10-13T17:56:00Z">
          <w:pPr>
            <w:numPr>
              <w:numId w:val="25"/>
            </w:numPr>
            <w:pBdr>
              <w:left w:val="none" w:sz="0" w:space="8" w:color="auto"/>
            </w:pBdr>
            <w:tabs>
              <w:tab w:val="left" w:pos="540"/>
            </w:tabs>
            <w:ind w:left="720" w:hanging="360"/>
          </w:pPr>
        </w:pPrChange>
      </w:pPr>
      <w:del w:id="209" w:author="Zachary Diaks" w:date="2019-10-13T17:56:00Z">
        <w:r w:rsidDel="00FC4BF4">
          <w:rPr>
            <w:spacing w:val="8"/>
            <w:sz w:val="20"/>
            <w:szCs w:val="20"/>
          </w:rPr>
          <w:delText>Work</w:delText>
        </w:r>
        <w:r w:rsidRPr="003928E9" w:rsidDel="00FC4BF4">
          <w:rPr>
            <w:spacing w:val="8"/>
            <w:sz w:val="20"/>
            <w:szCs w:val="20"/>
          </w:rPr>
          <w:delText xml:space="preserve"> with colleagues to design introductory programming courses</w:delText>
        </w:r>
        <w:r w:rsidDel="00FC4BF4">
          <w:rPr>
            <w:spacing w:val="8"/>
            <w:sz w:val="20"/>
            <w:szCs w:val="20"/>
          </w:rPr>
          <w:delText xml:space="preserve"> for high school students</w:delText>
        </w:r>
      </w:del>
    </w:p>
    <w:p w14:paraId="5C9565AA" w14:textId="13F6D47F" w:rsidR="00AC726E" w:rsidRPr="00AC726E" w:rsidDel="00EB2AA1" w:rsidRDefault="00AC726E">
      <w:pPr>
        <w:pStyle w:val="Heading1"/>
        <w:keepNext w:val="0"/>
        <w:spacing w:before="0" w:after="0"/>
        <w:jc w:val="center"/>
        <w:rPr>
          <w:del w:id="210" w:author="Zachary Diaks" w:date="2025-09-10T19:41:00Z" w16du:dateUtc="2025-09-10T23:41:00Z"/>
          <w:spacing w:val="8"/>
          <w:sz w:val="20"/>
          <w:szCs w:val="20"/>
        </w:rPr>
        <w:pPrChange w:id="211" w:author="Zachary Diaks" w:date="2019-10-13T17:56:00Z">
          <w:pPr>
            <w:numPr>
              <w:numId w:val="25"/>
            </w:numPr>
            <w:pBdr>
              <w:left w:val="none" w:sz="0" w:space="8" w:color="auto"/>
            </w:pBdr>
            <w:tabs>
              <w:tab w:val="left" w:pos="360"/>
              <w:tab w:val="left" w:pos="450"/>
              <w:tab w:val="left" w:pos="540"/>
              <w:tab w:val="left" w:pos="630"/>
            </w:tabs>
            <w:ind w:left="540" w:hanging="180"/>
          </w:pPr>
        </w:pPrChange>
      </w:pPr>
      <w:del w:id="212" w:author="Zachary Diaks" w:date="2019-10-13T17:56:00Z">
        <w:r w:rsidRPr="003928E9" w:rsidDel="00FC4BF4">
          <w:rPr>
            <w:spacing w:val="8"/>
            <w:sz w:val="20"/>
            <w:szCs w:val="20"/>
          </w:rPr>
          <w:delText>Te</w:delText>
        </w:r>
        <w:r w:rsidDel="00FC4BF4">
          <w:rPr>
            <w:spacing w:val="8"/>
            <w:sz w:val="20"/>
            <w:szCs w:val="20"/>
          </w:rPr>
          <w:delText xml:space="preserve">ach students the </w:delText>
        </w:r>
        <w:r w:rsidRPr="003928E9" w:rsidDel="00FC4BF4">
          <w:rPr>
            <w:spacing w:val="8"/>
            <w:sz w:val="20"/>
            <w:szCs w:val="20"/>
          </w:rPr>
          <w:delText xml:space="preserve">applications of computer programming, how a computer works, and the basics of </w:delText>
        </w:r>
      </w:del>
      <w:del w:id="213" w:author="Zachary Diaks" w:date="2018-01-22T11:15:00Z">
        <w:r w:rsidRPr="003928E9" w:rsidDel="00EA6E96">
          <w:rPr>
            <w:spacing w:val="8"/>
            <w:sz w:val="20"/>
            <w:szCs w:val="20"/>
          </w:rPr>
          <w:delText xml:space="preserve">the language </w:delText>
        </w:r>
      </w:del>
      <w:del w:id="214" w:author="Zachary Diaks" w:date="2019-10-13T17:56:00Z">
        <w:r w:rsidRPr="003928E9" w:rsidDel="00FC4BF4">
          <w:rPr>
            <w:spacing w:val="8"/>
            <w:sz w:val="20"/>
            <w:szCs w:val="20"/>
          </w:rPr>
          <w:delText>Python</w:delText>
        </w:r>
      </w:del>
    </w:p>
    <w:p w14:paraId="6A6A177A" w14:textId="7F42C42E" w:rsidR="00AC726E" w:rsidRPr="00AC726E" w:rsidDel="00EB2AA1" w:rsidRDefault="00AC726E" w:rsidP="00AC726E">
      <w:pPr>
        <w:pBdr>
          <w:left w:val="none" w:sz="0" w:space="8" w:color="auto"/>
        </w:pBdr>
        <w:tabs>
          <w:tab w:val="left" w:pos="360"/>
          <w:tab w:val="left" w:pos="450"/>
          <w:tab w:val="left" w:pos="540"/>
          <w:tab w:val="left" w:pos="630"/>
        </w:tabs>
        <w:ind w:left="540"/>
        <w:rPr>
          <w:del w:id="215" w:author="Zachary Diaks" w:date="2025-09-10T19:41:00Z" w16du:dateUtc="2025-09-10T23:41:00Z"/>
          <w:spacing w:val="8"/>
          <w:sz w:val="20"/>
          <w:szCs w:val="20"/>
        </w:rPr>
      </w:pPr>
    </w:p>
    <w:p w14:paraId="031392AB" w14:textId="4F09F058" w:rsidR="00AC726E" w:rsidRPr="003928E9" w:rsidDel="00EB2AA1" w:rsidRDefault="00AC726E" w:rsidP="00AC726E">
      <w:pPr>
        <w:pStyle w:val="Heading2"/>
        <w:spacing w:before="0" w:after="0"/>
        <w:rPr>
          <w:del w:id="216" w:author="Zachary Diaks" w:date="2025-09-10T19:41:00Z" w16du:dateUtc="2025-09-10T23:41:00Z"/>
          <w:rFonts w:ascii="Times New Roman" w:hAnsi="Times New Roman" w:cs="Times New Roman"/>
          <w:spacing w:val="8"/>
          <w:sz w:val="20"/>
          <w:szCs w:val="20"/>
        </w:rPr>
      </w:pPr>
      <w:del w:id="217" w:author="Zachary Diaks" w:date="2025-09-10T19:41:00Z" w16du:dateUtc="2025-09-10T23:41:00Z">
        <w:r w:rsidRPr="003928E9" w:rsidDel="00EB2AA1">
          <w:rPr>
            <w:rFonts w:ascii="Times New Roman" w:hAnsi="Times New Roman" w:cs="Times New Roman"/>
            <w:bCs w:val="0"/>
            <w:i w:val="0"/>
            <w:iCs w:val="0"/>
            <w:caps/>
            <w:color w:val="32302E"/>
            <w:spacing w:val="8"/>
            <w:sz w:val="20"/>
            <w:szCs w:val="20"/>
          </w:rPr>
          <w:delText xml:space="preserve">Citizen Schools-Orchard Gardens Pilot </w:delText>
        </w:r>
        <w:r w:rsidDel="00EB2AA1">
          <w:rPr>
            <w:rFonts w:ascii="Times New Roman" w:hAnsi="Times New Roman" w:cs="Times New Roman"/>
            <w:bCs w:val="0"/>
            <w:i w:val="0"/>
            <w:iCs w:val="0"/>
            <w:caps/>
            <w:color w:val="32302E"/>
            <w:spacing w:val="8"/>
            <w:sz w:val="20"/>
            <w:szCs w:val="20"/>
          </w:rPr>
          <w:delText>School</w:delText>
        </w:r>
        <w:r w:rsidDel="00EB2AA1">
          <w:rPr>
            <w:rFonts w:ascii="Times New Roman" w:hAnsi="Times New Roman" w:cs="Times New Roman"/>
            <w:bCs w:val="0"/>
            <w:i w:val="0"/>
            <w:iCs w:val="0"/>
            <w:caps/>
            <w:color w:val="32302E"/>
            <w:spacing w:val="8"/>
            <w:sz w:val="20"/>
            <w:szCs w:val="20"/>
          </w:rPr>
          <w:tab/>
        </w:r>
        <w:r w:rsidDel="00EB2AA1">
          <w:rPr>
            <w:rFonts w:ascii="Times New Roman" w:hAnsi="Times New Roman" w:cs="Times New Roman"/>
            <w:bCs w:val="0"/>
            <w:i w:val="0"/>
            <w:iCs w:val="0"/>
            <w:caps/>
            <w:color w:val="32302E"/>
            <w:spacing w:val="8"/>
            <w:sz w:val="20"/>
            <w:szCs w:val="20"/>
          </w:rPr>
          <w:tab/>
        </w:r>
        <w:r w:rsidDel="00EB2AA1">
          <w:rPr>
            <w:rFonts w:ascii="Times New Roman" w:hAnsi="Times New Roman" w:cs="Times New Roman"/>
            <w:bCs w:val="0"/>
            <w:i w:val="0"/>
            <w:iCs w:val="0"/>
            <w:caps/>
            <w:color w:val="32302E"/>
            <w:spacing w:val="8"/>
            <w:sz w:val="20"/>
            <w:szCs w:val="20"/>
          </w:rPr>
          <w:tab/>
        </w:r>
        <w:r w:rsidDel="00EB2AA1">
          <w:rPr>
            <w:rFonts w:ascii="Times New Roman" w:hAnsi="Times New Roman" w:cs="Times New Roman"/>
            <w:bCs w:val="0"/>
            <w:i w:val="0"/>
            <w:iCs w:val="0"/>
            <w:caps/>
            <w:color w:val="32302E"/>
            <w:spacing w:val="8"/>
            <w:sz w:val="20"/>
            <w:szCs w:val="20"/>
          </w:rPr>
          <w:tab/>
          <w:delText xml:space="preserve">              </w:delText>
        </w:r>
        <w:r w:rsidRPr="003928E9" w:rsidDel="00EB2AA1">
          <w:rPr>
            <w:rFonts w:ascii="Times New Roman" w:hAnsi="Times New Roman" w:cs="Times New Roman"/>
            <w:bCs w:val="0"/>
            <w:i w:val="0"/>
            <w:iCs w:val="0"/>
            <w:caps/>
            <w:color w:val="32302E"/>
            <w:spacing w:val="8"/>
            <w:sz w:val="20"/>
            <w:szCs w:val="20"/>
          </w:rPr>
          <w:delText xml:space="preserve">Boston, MA </w:delText>
        </w:r>
      </w:del>
    </w:p>
    <w:p w14:paraId="20EE5A74" w14:textId="7BAEF770" w:rsidR="00AC726E" w:rsidRPr="003928E9" w:rsidDel="00EB2AA1" w:rsidRDefault="00AC726E" w:rsidP="00AC726E">
      <w:pPr>
        <w:pStyle w:val="Heading2"/>
        <w:spacing w:before="0" w:after="0"/>
        <w:rPr>
          <w:del w:id="218" w:author="Zachary Diaks" w:date="2025-09-10T19:41:00Z" w16du:dateUtc="2025-09-10T23:41:00Z"/>
          <w:rFonts w:ascii="Times New Roman" w:hAnsi="Times New Roman" w:cs="Times New Roman"/>
          <w:i w:val="0"/>
          <w:spacing w:val="8"/>
          <w:sz w:val="20"/>
          <w:szCs w:val="20"/>
        </w:rPr>
      </w:pPr>
      <w:del w:id="219" w:author="Zachary Diaks" w:date="2025-09-10T19:41:00Z" w16du:dateUtc="2025-09-10T23:41:00Z">
        <w:r w:rsidRPr="00CA1C63" w:rsidDel="00EB2AA1">
          <w:rPr>
            <w:rFonts w:ascii="Times New Roman" w:hAnsi="Times New Roman" w:cs="Times New Roman"/>
            <w:b w:val="0"/>
            <w:bCs w:val="0"/>
            <w:color w:val="32302E"/>
            <w:spacing w:val="8"/>
            <w:sz w:val="20"/>
            <w:szCs w:val="20"/>
          </w:rPr>
          <w:delText>Volunteer Citizen Teacher</w:delText>
        </w:r>
        <w:r w:rsidRPr="003928E9" w:rsidDel="00EB2AA1">
          <w:rPr>
            <w:rFonts w:ascii="Times New Roman" w:hAnsi="Times New Roman" w:cs="Times New Roman"/>
            <w:b w:val="0"/>
            <w:bCs w:val="0"/>
            <w:i w:val="0"/>
            <w:color w:val="32302E"/>
            <w:spacing w:val="8"/>
            <w:sz w:val="20"/>
            <w:szCs w:val="20"/>
          </w:rPr>
          <w:delText xml:space="preserve"> </w:delText>
        </w:r>
        <w:r w:rsidDel="00EB2AA1">
          <w:rPr>
            <w:rFonts w:ascii="Times New Roman" w:hAnsi="Times New Roman" w:cs="Times New Roman"/>
            <w:b w:val="0"/>
            <w:bCs w:val="0"/>
            <w:i w:val="0"/>
            <w:color w:val="32302E"/>
            <w:spacing w:val="8"/>
            <w:sz w:val="20"/>
            <w:szCs w:val="20"/>
          </w:rPr>
          <w:tab/>
        </w:r>
        <w:r w:rsidDel="00EB2AA1">
          <w:rPr>
            <w:rFonts w:ascii="Times New Roman" w:hAnsi="Times New Roman" w:cs="Times New Roman"/>
            <w:b w:val="0"/>
            <w:bCs w:val="0"/>
            <w:i w:val="0"/>
            <w:color w:val="32302E"/>
            <w:spacing w:val="8"/>
            <w:sz w:val="20"/>
            <w:szCs w:val="20"/>
          </w:rPr>
          <w:tab/>
        </w:r>
        <w:r w:rsidDel="00EB2AA1">
          <w:rPr>
            <w:rFonts w:ascii="Times New Roman" w:hAnsi="Times New Roman" w:cs="Times New Roman"/>
            <w:b w:val="0"/>
            <w:bCs w:val="0"/>
            <w:i w:val="0"/>
            <w:color w:val="32302E"/>
            <w:spacing w:val="8"/>
            <w:sz w:val="20"/>
            <w:szCs w:val="20"/>
          </w:rPr>
          <w:tab/>
        </w:r>
        <w:r w:rsidDel="00EB2AA1">
          <w:rPr>
            <w:rFonts w:ascii="Times New Roman" w:hAnsi="Times New Roman" w:cs="Times New Roman"/>
            <w:b w:val="0"/>
            <w:bCs w:val="0"/>
            <w:i w:val="0"/>
            <w:color w:val="32302E"/>
            <w:spacing w:val="8"/>
            <w:sz w:val="20"/>
            <w:szCs w:val="20"/>
          </w:rPr>
          <w:tab/>
        </w:r>
        <w:r w:rsidDel="00EB2AA1">
          <w:rPr>
            <w:rFonts w:ascii="Times New Roman" w:hAnsi="Times New Roman" w:cs="Times New Roman"/>
            <w:b w:val="0"/>
            <w:bCs w:val="0"/>
            <w:i w:val="0"/>
            <w:color w:val="32302E"/>
            <w:spacing w:val="8"/>
            <w:sz w:val="20"/>
            <w:szCs w:val="20"/>
          </w:rPr>
          <w:tab/>
        </w:r>
        <w:r w:rsidDel="00EB2AA1">
          <w:rPr>
            <w:rFonts w:ascii="Times New Roman" w:hAnsi="Times New Roman" w:cs="Times New Roman"/>
            <w:b w:val="0"/>
            <w:bCs w:val="0"/>
            <w:i w:val="0"/>
            <w:color w:val="32302E"/>
            <w:spacing w:val="8"/>
            <w:sz w:val="20"/>
            <w:szCs w:val="20"/>
          </w:rPr>
          <w:tab/>
        </w:r>
      </w:del>
      <w:del w:id="220" w:author="Zachary Diaks" w:date="2020-06-17T12:56:00Z">
        <w:r w:rsidDel="006B50C9">
          <w:rPr>
            <w:rFonts w:ascii="Times New Roman" w:hAnsi="Times New Roman" w:cs="Times New Roman"/>
            <w:b w:val="0"/>
            <w:bCs w:val="0"/>
            <w:i w:val="0"/>
            <w:color w:val="32302E"/>
            <w:spacing w:val="8"/>
            <w:sz w:val="20"/>
            <w:szCs w:val="20"/>
          </w:rPr>
          <w:tab/>
        </w:r>
        <w:r w:rsidDel="006B50C9">
          <w:rPr>
            <w:rFonts w:ascii="Times New Roman" w:hAnsi="Times New Roman" w:cs="Times New Roman"/>
            <w:b w:val="0"/>
            <w:bCs w:val="0"/>
            <w:i w:val="0"/>
            <w:color w:val="32302E"/>
            <w:spacing w:val="8"/>
            <w:sz w:val="20"/>
            <w:szCs w:val="20"/>
          </w:rPr>
          <w:tab/>
        </w:r>
        <w:r w:rsidDel="006B50C9">
          <w:rPr>
            <w:rFonts w:ascii="Times New Roman" w:hAnsi="Times New Roman" w:cs="Times New Roman"/>
            <w:b w:val="0"/>
            <w:bCs w:val="0"/>
            <w:i w:val="0"/>
            <w:color w:val="32302E"/>
            <w:spacing w:val="8"/>
            <w:sz w:val="20"/>
            <w:szCs w:val="20"/>
          </w:rPr>
          <w:tab/>
          <w:delText xml:space="preserve">  </w:delText>
        </w:r>
      </w:del>
      <w:del w:id="221" w:author="Zachary Diaks" w:date="2025-09-10T19:41:00Z" w16du:dateUtc="2025-09-10T23:41:00Z">
        <w:r w:rsidDel="00EB2AA1">
          <w:rPr>
            <w:rFonts w:ascii="Times New Roman" w:hAnsi="Times New Roman" w:cs="Times New Roman"/>
            <w:b w:val="0"/>
            <w:bCs w:val="0"/>
            <w:i w:val="0"/>
            <w:color w:val="32302E"/>
            <w:spacing w:val="8"/>
            <w:sz w:val="20"/>
            <w:szCs w:val="20"/>
          </w:rPr>
          <w:delText>January 2016 –</w:delText>
        </w:r>
      </w:del>
      <w:del w:id="222" w:author="Zachary Diaks" w:date="2020-06-17T12:56:00Z">
        <w:r w:rsidDel="006B50C9">
          <w:rPr>
            <w:rFonts w:ascii="Times New Roman" w:hAnsi="Times New Roman" w:cs="Times New Roman"/>
            <w:b w:val="0"/>
            <w:bCs w:val="0"/>
            <w:i w:val="0"/>
            <w:color w:val="32302E"/>
            <w:spacing w:val="8"/>
            <w:sz w:val="20"/>
            <w:szCs w:val="20"/>
          </w:rPr>
          <w:delText xml:space="preserve"> Present</w:delText>
        </w:r>
      </w:del>
    </w:p>
    <w:p w14:paraId="7310CDAF" w14:textId="0984C92A" w:rsidR="00AC726E" w:rsidRPr="003928E9" w:rsidDel="00EB2AA1" w:rsidRDefault="00AC726E" w:rsidP="00AC726E">
      <w:pPr>
        <w:numPr>
          <w:ilvl w:val="0"/>
          <w:numId w:val="7"/>
        </w:numPr>
        <w:pBdr>
          <w:left w:val="none" w:sz="0" w:space="8" w:color="auto"/>
        </w:pBdr>
        <w:tabs>
          <w:tab w:val="left" w:pos="360"/>
          <w:tab w:val="left" w:pos="450"/>
          <w:tab w:val="left" w:pos="540"/>
        </w:tabs>
        <w:ind w:hanging="409"/>
        <w:rPr>
          <w:del w:id="223" w:author="Zachary Diaks" w:date="2025-09-10T19:41:00Z" w16du:dateUtc="2025-09-10T23:41:00Z"/>
          <w:spacing w:val="8"/>
          <w:sz w:val="20"/>
          <w:szCs w:val="20"/>
        </w:rPr>
      </w:pPr>
      <w:del w:id="224" w:author="Zachary Diaks" w:date="2025-09-10T19:41:00Z" w16du:dateUtc="2025-09-10T23:41:00Z">
        <w:r w:rsidRPr="003928E9" w:rsidDel="00EB2AA1">
          <w:rPr>
            <w:color w:val="32302E"/>
            <w:spacing w:val="8"/>
            <w:sz w:val="20"/>
            <w:szCs w:val="20"/>
          </w:rPr>
          <w:delText>Mentor 6th and 7th grad</w:delText>
        </w:r>
        <w:r w:rsidR="00FD7A30" w:rsidDel="00EB2AA1">
          <w:rPr>
            <w:color w:val="32302E"/>
            <w:spacing w:val="8"/>
            <w:sz w:val="20"/>
            <w:szCs w:val="20"/>
          </w:rPr>
          <w:delText xml:space="preserve">e students in basic engineering, design, and machine science </w:delText>
        </w:r>
        <w:r w:rsidRPr="003928E9" w:rsidDel="00EB2AA1">
          <w:rPr>
            <w:color w:val="32302E"/>
            <w:spacing w:val="8"/>
            <w:sz w:val="20"/>
            <w:szCs w:val="20"/>
          </w:rPr>
          <w:delText>principles</w:delText>
        </w:r>
      </w:del>
    </w:p>
    <w:p w14:paraId="66AFB699" w14:textId="3912181B" w:rsidR="00AC726E" w:rsidRPr="003928E9" w:rsidDel="00EB2AA1" w:rsidRDefault="00AC726E" w:rsidP="00AC726E">
      <w:pPr>
        <w:numPr>
          <w:ilvl w:val="0"/>
          <w:numId w:val="8"/>
        </w:numPr>
        <w:pBdr>
          <w:left w:val="none" w:sz="0" w:space="8" w:color="auto"/>
        </w:pBdr>
        <w:tabs>
          <w:tab w:val="left" w:pos="450"/>
          <w:tab w:val="left" w:pos="540"/>
        </w:tabs>
        <w:ind w:hanging="409"/>
        <w:rPr>
          <w:del w:id="225" w:author="Zachary Diaks" w:date="2025-09-10T19:41:00Z" w16du:dateUtc="2025-09-10T23:41:00Z"/>
          <w:spacing w:val="8"/>
          <w:sz w:val="20"/>
          <w:szCs w:val="20"/>
        </w:rPr>
      </w:pPr>
      <w:del w:id="226" w:author="Zachary Diaks" w:date="2025-09-10T19:41:00Z" w16du:dateUtc="2025-09-10T23:41:00Z">
        <w:r w:rsidRPr="003928E9" w:rsidDel="00EB2AA1">
          <w:rPr>
            <w:color w:val="32302E"/>
            <w:spacing w:val="8"/>
            <w:sz w:val="20"/>
            <w:szCs w:val="20"/>
          </w:rPr>
          <w:delText>Assist students in designing and programming robots for competition</w:delText>
        </w:r>
      </w:del>
    </w:p>
    <w:p w14:paraId="7DFCE784" w14:textId="026DBAED" w:rsidR="009D337F" w:rsidRPr="009D337F" w:rsidDel="00EB2AA1" w:rsidRDefault="009D337F" w:rsidP="009D337F">
      <w:pPr>
        <w:rPr>
          <w:del w:id="227" w:author="Zachary Diaks" w:date="2025-09-10T19:41:00Z" w16du:dateUtc="2025-09-10T23:41:00Z"/>
          <w:u w:val="single"/>
        </w:rPr>
      </w:pPr>
      <w:del w:id="228" w:author="Zachary Diaks" w:date="2025-09-10T19:41:00Z" w16du:dateUtc="2025-09-10T23:41:00Z">
        <w:r w:rsidDel="00EB2AA1">
          <w:rPr>
            <w:u w:val="single"/>
          </w:rPr>
          <w:tab/>
        </w:r>
        <w:r w:rsidDel="00EB2AA1">
          <w:rPr>
            <w:u w:val="single"/>
          </w:rPr>
          <w:tab/>
        </w:r>
        <w:r w:rsidDel="00EB2AA1">
          <w:rPr>
            <w:u w:val="single"/>
          </w:rPr>
          <w:tab/>
        </w:r>
        <w:r w:rsidDel="00EB2AA1">
          <w:rPr>
            <w:u w:val="single"/>
          </w:rPr>
          <w:tab/>
        </w:r>
        <w:r w:rsidDel="00EB2AA1">
          <w:rPr>
            <w:u w:val="single"/>
          </w:rPr>
          <w:tab/>
        </w:r>
        <w:r w:rsidDel="00EB2AA1">
          <w:rPr>
            <w:u w:val="single"/>
          </w:rPr>
          <w:tab/>
        </w:r>
        <w:r w:rsidDel="00EB2AA1">
          <w:rPr>
            <w:u w:val="single"/>
          </w:rPr>
          <w:tab/>
        </w:r>
        <w:r w:rsidDel="00EB2AA1">
          <w:rPr>
            <w:u w:val="single"/>
          </w:rPr>
          <w:tab/>
        </w:r>
        <w:r w:rsidDel="00EB2AA1">
          <w:rPr>
            <w:u w:val="single"/>
          </w:rPr>
          <w:tab/>
        </w:r>
        <w:r w:rsidDel="00EB2AA1">
          <w:rPr>
            <w:u w:val="single"/>
          </w:rPr>
          <w:tab/>
        </w:r>
        <w:r w:rsidDel="00EB2AA1">
          <w:rPr>
            <w:u w:val="single"/>
          </w:rPr>
          <w:tab/>
        </w:r>
        <w:r w:rsidDel="00EB2AA1">
          <w:rPr>
            <w:u w:val="single"/>
          </w:rPr>
          <w:tab/>
        </w:r>
        <w:r w:rsidDel="00EB2AA1">
          <w:rPr>
            <w:u w:val="single"/>
          </w:rPr>
          <w:tab/>
        </w:r>
        <w:r w:rsidDel="00EB2AA1">
          <w:rPr>
            <w:u w:val="single"/>
          </w:rPr>
          <w:tab/>
        </w:r>
        <w:r w:rsidDel="00EB2AA1">
          <w:rPr>
            <w:u w:val="single"/>
          </w:rPr>
          <w:tab/>
        </w:r>
      </w:del>
    </w:p>
    <w:p w14:paraId="6A4AAE48" w14:textId="51899DC3" w:rsidR="00986A2E" w:rsidRPr="00396014" w:rsidDel="00EB2AA1" w:rsidRDefault="00E410EB" w:rsidP="0053453C">
      <w:pPr>
        <w:pStyle w:val="Heading1"/>
        <w:keepNext w:val="0"/>
        <w:spacing w:before="0" w:after="0"/>
        <w:jc w:val="center"/>
        <w:rPr>
          <w:del w:id="229" w:author="Zachary Diaks" w:date="2025-09-10T19:41:00Z" w16du:dateUtc="2025-09-10T23:41:00Z"/>
          <w:rFonts w:ascii="Times New Roman" w:hAnsi="Times New Roman" w:cs="Times New Roman"/>
          <w:b w:val="0"/>
          <w:bCs w:val="0"/>
          <w:color w:val="2E74B5"/>
          <w:spacing w:val="8"/>
          <w:szCs w:val="20"/>
        </w:rPr>
      </w:pPr>
      <w:del w:id="230" w:author="Zachary Diaks" w:date="2025-09-10T19:41:00Z" w16du:dateUtc="2025-09-10T23:41:00Z">
        <w:r w:rsidRPr="00AF62C7" w:rsidDel="00EB2AA1">
          <w:rPr>
            <w:rFonts w:ascii="Times New Roman" w:hAnsi="Times New Roman" w:cs="Times New Roman"/>
            <w:b w:val="0"/>
            <w:bCs w:val="0"/>
            <w:color w:val="2E74B5"/>
            <w:spacing w:val="12"/>
            <w:kern w:val="0"/>
            <w:sz w:val="36"/>
            <w:szCs w:val="20"/>
          </w:rPr>
          <w:delText>Skills</w:delText>
        </w:r>
      </w:del>
    </w:p>
    <w:p w14:paraId="4E0CFFC2" w14:textId="0974B0EA" w:rsidR="0027439E" w:rsidDel="00680EFE" w:rsidRDefault="00986A2E" w:rsidP="009D337F">
      <w:pPr>
        <w:pBdr>
          <w:left w:val="none" w:sz="0" w:space="8" w:color="auto"/>
        </w:pBdr>
        <w:rPr>
          <w:del w:id="231" w:author="Zachary Diaks" w:date="2019-11-14T13:43:00Z"/>
          <w:color w:val="32302E"/>
          <w:spacing w:val="8"/>
          <w:sz w:val="20"/>
          <w:szCs w:val="20"/>
        </w:rPr>
      </w:pPr>
      <w:del w:id="232" w:author="Zachary Diaks" w:date="2025-09-10T19:41:00Z" w16du:dateUtc="2025-09-10T23:41:00Z">
        <w:r w:rsidRPr="003928E9" w:rsidDel="00EB2AA1">
          <w:rPr>
            <w:color w:val="32302E"/>
            <w:spacing w:val="8"/>
            <w:sz w:val="20"/>
            <w:szCs w:val="20"/>
          </w:rPr>
          <w:delText>MATLAB</w:delText>
        </w:r>
        <w:r w:rsidR="00ED0F46" w:rsidDel="00EB2AA1">
          <w:rPr>
            <w:color w:val="32302E"/>
            <w:spacing w:val="8"/>
            <w:sz w:val="20"/>
            <w:szCs w:val="20"/>
          </w:rPr>
          <w:delText>, LabVIEW</w:delText>
        </w:r>
      </w:del>
      <w:del w:id="233" w:author="Zachary Diaks" w:date="2019-11-14T13:46:00Z">
        <w:r w:rsidR="00ED0F46" w:rsidDel="00697CEE">
          <w:rPr>
            <w:color w:val="32302E"/>
            <w:spacing w:val="8"/>
            <w:sz w:val="20"/>
            <w:szCs w:val="20"/>
          </w:rPr>
          <w:delText>,</w:delText>
        </w:r>
        <w:r w:rsidR="00396014" w:rsidDel="00697CEE">
          <w:rPr>
            <w:color w:val="32302E"/>
            <w:spacing w:val="8"/>
            <w:sz w:val="20"/>
            <w:szCs w:val="20"/>
          </w:rPr>
          <w:delText xml:space="preserve"> and</w:delText>
        </w:r>
        <w:r w:rsidRPr="003928E9" w:rsidDel="00697CEE">
          <w:rPr>
            <w:color w:val="32302E"/>
            <w:spacing w:val="8"/>
            <w:sz w:val="20"/>
            <w:szCs w:val="20"/>
          </w:rPr>
          <w:delText xml:space="preserve"> </w:delText>
        </w:r>
      </w:del>
      <w:del w:id="234" w:author="Zachary Diaks" w:date="2019-10-13T17:57:00Z">
        <w:r w:rsidRPr="003928E9" w:rsidDel="00FC4BF4">
          <w:rPr>
            <w:color w:val="32302E"/>
            <w:spacing w:val="8"/>
            <w:sz w:val="20"/>
            <w:szCs w:val="20"/>
          </w:rPr>
          <w:delText xml:space="preserve">C++ </w:delText>
        </w:r>
      </w:del>
      <w:del w:id="235" w:author="Zachary Diaks" w:date="2019-11-14T13:46:00Z">
        <w:r w:rsidR="00396014" w:rsidDel="00697CEE">
          <w:rPr>
            <w:color w:val="32302E"/>
            <w:spacing w:val="8"/>
            <w:sz w:val="20"/>
            <w:szCs w:val="20"/>
          </w:rPr>
          <w:delText xml:space="preserve">(for </w:delText>
        </w:r>
      </w:del>
      <w:del w:id="236" w:author="Zachary Diaks" w:date="2019-01-20T20:22:00Z">
        <w:r w:rsidR="00396014" w:rsidDel="005611E7">
          <w:rPr>
            <w:color w:val="32302E"/>
            <w:spacing w:val="8"/>
            <w:sz w:val="20"/>
            <w:szCs w:val="20"/>
          </w:rPr>
          <w:delText>technical computing</w:delText>
        </w:r>
      </w:del>
      <w:del w:id="237" w:author="Zachary Diaks" w:date="2019-11-14T13:46:00Z">
        <w:r w:rsidR="00ED0F46" w:rsidDel="00697CEE">
          <w:rPr>
            <w:color w:val="32302E"/>
            <w:spacing w:val="8"/>
            <w:sz w:val="20"/>
            <w:szCs w:val="20"/>
          </w:rPr>
          <w:delText xml:space="preserve">, </w:delText>
        </w:r>
        <w:r w:rsidR="00DA0BFD" w:rsidDel="00697CEE">
          <w:rPr>
            <w:color w:val="32302E"/>
            <w:spacing w:val="8"/>
            <w:sz w:val="20"/>
            <w:szCs w:val="20"/>
          </w:rPr>
          <w:delText>data analysis</w:delText>
        </w:r>
        <w:r w:rsidR="00ED0F46" w:rsidDel="00697CEE">
          <w:rPr>
            <w:color w:val="32302E"/>
            <w:spacing w:val="8"/>
            <w:sz w:val="20"/>
            <w:szCs w:val="20"/>
          </w:rPr>
          <w:delText>,</w:delText>
        </w:r>
      </w:del>
      <w:del w:id="238" w:author="Zachary Diaks" w:date="2019-01-20T20:23:00Z">
        <w:r w:rsidR="00ED0F46" w:rsidDel="005611E7">
          <w:rPr>
            <w:color w:val="32302E"/>
            <w:spacing w:val="8"/>
            <w:sz w:val="20"/>
            <w:szCs w:val="20"/>
          </w:rPr>
          <w:delText xml:space="preserve"> </w:delText>
        </w:r>
      </w:del>
      <w:del w:id="239" w:author="Zachary Diaks" w:date="2019-11-14T13:46:00Z">
        <w:r w:rsidR="00ED0F46" w:rsidDel="00697CEE">
          <w:rPr>
            <w:color w:val="32302E"/>
            <w:spacing w:val="8"/>
            <w:sz w:val="20"/>
            <w:szCs w:val="20"/>
          </w:rPr>
          <w:delText>and control systems</w:delText>
        </w:r>
        <w:r w:rsidR="00396014" w:rsidDel="00697CEE">
          <w:rPr>
            <w:color w:val="32302E"/>
            <w:spacing w:val="8"/>
            <w:sz w:val="20"/>
            <w:szCs w:val="20"/>
          </w:rPr>
          <w:delText>)</w:delText>
        </w:r>
      </w:del>
      <w:del w:id="240" w:author="Zachary Diaks" w:date="2025-09-10T19:41:00Z" w16du:dateUtc="2025-09-10T23:41:00Z">
        <w:r w:rsidR="00396014" w:rsidDel="00EB2AA1">
          <w:rPr>
            <w:color w:val="32302E"/>
            <w:spacing w:val="8"/>
            <w:sz w:val="20"/>
            <w:szCs w:val="20"/>
          </w:rPr>
          <w:delText>;</w:delText>
        </w:r>
        <w:r w:rsidR="00051749" w:rsidDel="00EB2AA1">
          <w:rPr>
            <w:color w:val="32302E"/>
            <w:spacing w:val="8"/>
            <w:sz w:val="20"/>
            <w:szCs w:val="20"/>
          </w:rPr>
          <w:delText xml:space="preserve"> </w:delText>
        </w:r>
      </w:del>
      <w:del w:id="241" w:author="Zachary Diaks" w:date="2019-01-20T19:01:00Z">
        <w:r w:rsidR="005B2620" w:rsidDel="00FC5404">
          <w:rPr>
            <w:color w:val="32302E"/>
            <w:spacing w:val="8"/>
            <w:sz w:val="20"/>
            <w:szCs w:val="20"/>
          </w:rPr>
          <w:delText xml:space="preserve">Familiar with IMU’s and stellar navigation; </w:delText>
        </w:r>
      </w:del>
      <w:del w:id="242" w:author="Zachary Diaks" w:date="2025-09-10T19:41:00Z" w16du:dateUtc="2025-09-10T23:41:00Z">
        <w:r w:rsidR="005B4879" w:rsidDel="00EB2AA1">
          <w:rPr>
            <w:color w:val="32302E"/>
            <w:spacing w:val="8"/>
            <w:sz w:val="20"/>
            <w:szCs w:val="20"/>
          </w:rPr>
          <w:delText>Experience with electronics</w:delText>
        </w:r>
      </w:del>
      <w:del w:id="243" w:author="Zachary Diaks" w:date="2019-11-14T13:49:00Z">
        <w:r w:rsidR="005B4879" w:rsidDel="004F012E">
          <w:rPr>
            <w:color w:val="32302E"/>
            <w:spacing w:val="8"/>
            <w:sz w:val="20"/>
            <w:szCs w:val="20"/>
          </w:rPr>
          <w:delText xml:space="preserve"> hardware, software, </w:delText>
        </w:r>
      </w:del>
      <w:del w:id="244" w:author="Zachary Diaks" w:date="2019-11-14T13:48:00Z">
        <w:r w:rsidR="005B4879" w:rsidDel="00F245C2">
          <w:rPr>
            <w:color w:val="32302E"/>
            <w:spacing w:val="8"/>
            <w:sz w:val="20"/>
            <w:szCs w:val="20"/>
          </w:rPr>
          <w:delText xml:space="preserve">and </w:delText>
        </w:r>
      </w:del>
      <w:del w:id="245" w:author="Zachary Diaks" w:date="2025-09-10T19:41:00Z" w16du:dateUtc="2025-09-10T23:41:00Z">
        <w:r w:rsidR="005B4879" w:rsidDel="00EB2AA1">
          <w:rPr>
            <w:color w:val="32302E"/>
            <w:spacing w:val="8"/>
            <w:sz w:val="20"/>
            <w:szCs w:val="20"/>
          </w:rPr>
          <w:delText>communication protocols</w:delText>
        </w:r>
      </w:del>
      <w:del w:id="246" w:author="Zachary Diaks" w:date="2019-10-13T18:05:00Z">
        <w:r w:rsidR="005B4879" w:rsidDel="007F6A63">
          <w:rPr>
            <w:color w:val="32302E"/>
            <w:spacing w:val="8"/>
            <w:sz w:val="20"/>
            <w:szCs w:val="20"/>
          </w:rPr>
          <w:delText xml:space="preserve"> used </w:delText>
        </w:r>
      </w:del>
      <w:del w:id="247" w:author="Zachary Diaks" w:date="2019-01-20T20:16:00Z">
        <w:r w:rsidR="005B4879" w:rsidDel="00930DFC">
          <w:rPr>
            <w:color w:val="32302E"/>
            <w:spacing w:val="8"/>
            <w:sz w:val="20"/>
            <w:szCs w:val="20"/>
          </w:rPr>
          <w:delText>i</w:delText>
        </w:r>
      </w:del>
      <w:del w:id="248" w:author="Zachary Diaks" w:date="2019-10-13T18:05:00Z">
        <w:r w:rsidR="005B4879" w:rsidDel="007F6A63">
          <w:rPr>
            <w:color w:val="32302E"/>
            <w:spacing w:val="8"/>
            <w:sz w:val="20"/>
            <w:szCs w:val="20"/>
          </w:rPr>
          <w:delText>n control systems</w:delText>
        </w:r>
      </w:del>
      <w:del w:id="249" w:author="Zachary Diaks" w:date="2019-11-14T13:48:00Z">
        <w:r w:rsidR="00D75DE0" w:rsidDel="00F245C2">
          <w:rPr>
            <w:color w:val="32302E"/>
            <w:spacing w:val="8"/>
            <w:sz w:val="20"/>
            <w:szCs w:val="20"/>
          </w:rPr>
          <w:delText>;</w:delText>
        </w:r>
      </w:del>
      <w:del w:id="250" w:author="Zachary Diaks" w:date="2019-01-20T18:51:00Z">
        <w:r w:rsidR="00FC01B4" w:rsidDel="004F01AC">
          <w:rPr>
            <w:color w:val="32302E"/>
            <w:spacing w:val="8"/>
            <w:sz w:val="20"/>
            <w:szCs w:val="20"/>
          </w:rPr>
          <w:delText xml:space="preserve"> Experience with working in a clean room;</w:delText>
        </w:r>
      </w:del>
      <w:del w:id="251" w:author="Zachary Diaks" w:date="2019-01-20T20:23:00Z">
        <w:r w:rsidR="00FC01B4" w:rsidDel="00D947DD">
          <w:rPr>
            <w:color w:val="32302E"/>
            <w:spacing w:val="8"/>
            <w:sz w:val="20"/>
            <w:szCs w:val="20"/>
          </w:rPr>
          <w:delText xml:space="preserve"> </w:delText>
        </w:r>
        <w:r w:rsidR="00396014" w:rsidDel="000621D8">
          <w:rPr>
            <w:color w:val="32302E"/>
            <w:spacing w:val="8"/>
            <w:sz w:val="20"/>
            <w:szCs w:val="20"/>
          </w:rPr>
          <w:delText xml:space="preserve"> </w:delText>
        </w:r>
      </w:del>
      <w:del w:id="252" w:author="Zachary Diaks" w:date="2019-11-14T13:48:00Z">
        <w:r w:rsidR="00396014" w:rsidDel="00F245C2">
          <w:rPr>
            <w:color w:val="32302E"/>
            <w:spacing w:val="8"/>
            <w:sz w:val="20"/>
            <w:szCs w:val="20"/>
          </w:rPr>
          <w:delText>C</w:delText>
        </w:r>
      </w:del>
      <w:del w:id="253" w:author="Zachary Diaks" w:date="2025-09-10T19:41:00Z" w16du:dateUtc="2025-09-10T23:41:00Z">
        <w:r w:rsidR="00396014" w:rsidDel="00EB2AA1">
          <w:rPr>
            <w:color w:val="32302E"/>
            <w:spacing w:val="8"/>
            <w:sz w:val="20"/>
            <w:szCs w:val="20"/>
          </w:rPr>
          <w:delText>ircuit</w:delText>
        </w:r>
      </w:del>
      <w:del w:id="254" w:author="Zachary Diaks" w:date="2019-11-17T18:18:00Z">
        <w:r w:rsidR="00396014" w:rsidDel="00C67B29">
          <w:rPr>
            <w:color w:val="32302E"/>
            <w:spacing w:val="8"/>
            <w:sz w:val="20"/>
            <w:szCs w:val="20"/>
          </w:rPr>
          <w:delText xml:space="preserve"> design, creation, and analysis</w:delText>
        </w:r>
      </w:del>
      <w:del w:id="255" w:author="Zachary Diaks" w:date="2019-11-14T13:47:00Z">
        <w:r w:rsidR="00396014" w:rsidDel="00F245C2">
          <w:rPr>
            <w:color w:val="32302E"/>
            <w:spacing w:val="8"/>
            <w:sz w:val="20"/>
            <w:szCs w:val="20"/>
          </w:rPr>
          <w:delText>;</w:delText>
        </w:r>
        <w:r w:rsidR="00396014" w:rsidDel="00F245C2">
          <w:rPr>
            <w:spacing w:val="8"/>
            <w:sz w:val="20"/>
            <w:szCs w:val="20"/>
          </w:rPr>
          <w:delText xml:space="preserve"> </w:delText>
        </w:r>
        <w:r w:rsidR="007A7D28" w:rsidDel="004B7B6C">
          <w:rPr>
            <w:color w:val="32302E"/>
            <w:spacing w:val="8"/>
            <w:sz w:val="20"/>
            <w:szCs w:val="20"/>
          </w:rPr>
          <w:delText>Familiar with</w:delText>
        </w:r>
      </w:del>
      <w:del w:id="256" w:author="Zachary Diaks" w:date="2019-01-20T18:59:00Z">
        <w:r w:rsidR="00CE738F" w:rsidDel="00773FB1">
          <w:rPr>
            <w:color w:val="32302E"/>
            <w:spacing w:val="8"/>
            <w:sz w:val="20"/>
            <w:szCs w:val="20"/>
          </w:rPr>
          <w:delText xml:space="preserve"> </w:delText>
        </w:r>
        <w:r w:rsidR="00396014" w:rsidRPr="003928E9" w:rsidDel="00773FB1">
          <w:rPr>
            <w:color w:val="32302E"/>
            <w:spacing w:val="8"/>
            <w:sz w:val="20"/>
            <w:szCs w:val="20"/>
          </w:rPr>
          <w:delText>Python</w:delText>
        </w:r>
        <w:r w:rsidR="00637ED6" w:rsidDel="00773FB1">
          <w:rPr>
            <w:color w:val="32302E"/>
            <w:spacing w:val="8"/>
            <w:sz w:val="20"/>
            <w:szCs w:val="20"/>
          </w:rPr>
          <w:delText>,</w:delText>
        </w:r>
        <w:r w:rsidR="004F1C5A" w:rsidDel="00773FB1">
          <w:rPr>
            <w:color w:val="32302E"/>
            <w:spacing w:val="8"/>
            <w:sz w:val="20"/>
            <w:szCs w:val="20"/>
          </w:rPr>
          <w:delText xml:space="preserve"> </w:delText>
        </w:r>
      </w:del>
      <w:del w:id="257" w:author="Zachary Diaks" w:date="2019-11-14T13:47:00Z">
        <w:r w:rsidR="00CE738F" w:rsidDel="004B7B6C">
          <w:rPr>
            <w:color w:val="32302E"/>
            <w:spacing w:val="8"/>
            <w:sz w:val="20"/>
            <w:szCs w:val="20"/>
          </w:rPr>
          <w:delText>Simulink,</w:delText>
        </w:r>
      </w:del>
      <w:del w:id="258" w:author="Zachary Diaks" w:date="2019-09-22T14:20:00Z">
        <w:r w:rsidR="004F1C5A" w:rsidDel="00E52AAA">
          <w:rPr>
            <w:color w:val="32302E"/>
            <w:spacing w:val="8"/>
            <w:sz w:val="20"/>
            <w:szCs w:val="20"/>
          </w:rPr>
          <w:delText xml:space="preserve"> </w:delText>
        </w:r>
      </w:del>
      <w:del w:id="259" w:author="Zachary Diaks" w:date="2019-11-14T13:47:00Z">
        <w:r w:rsidR="004F1C5A" w:rsidDel="004B7B6C">
          <w:rPr>
            <w:color w:val="32302E"/>
            <w:spacing w:val="8"/>
            <w:sz w:val="20"/>
            <w:szCs w:val="20"/>
          </w:rPr>
          <w:delText>HTML</w:delText>
        </w:r>
      </w:del>
      <w:del w:id="260" w:author="Zachary Diaks" w:date="2019-01-20T19:00:00Z">
        <w:r w:rsidR="004F1C5A" w:rsidDel="00773FB1">
          <w:rPr>
            <w:color w:val="32302E"/>
            <w:spacing w:val="8"/>
            <w:sz w:val="20"/>
            <w:szCs w:val="20"/>
          </w:rPr>
          <w:delText>,</w:delText>
        </w:r>
      </w:del>
      <w:del w:id="261" w:author="Zachary Diaks" w:date="2019-01-20T18:59:00Z">
        <w:r w:rsidR="004F1C5A" w:rsidDel="00773FB1">
          <w:rPr>
            <w:color w:val="32302E"/>
            <w:spacing w:val="8"/>
            <w:sz w:val="20"/>
            <w:szCs w:val="20"/>
          </w:rPr>
          <w:delText xml:space="preserve"> CSS,</w:delText>
        </w:r>
        <w:r w:rsidR="00637ED6" w:rsidDel="00773FB1">
          <w:rPr>
            <w:color w:val="32302E"/>
            <w:spacing w:val="8"/>
            <w:sz w:val="20"/>
            <w:szCs w:val="20"/>
          </w:rPr>
          <w:delText xml:space="preserve"> and</w:delText>
        </w:r>
        <w:r w:rsidR="00396014" w:rsidDel="00773FB1">
          <w:rPr>
            <w:color w:val="32302E"/>
            <w:spacing w:val="8"/>
            <w:sz w:val="20"/>
            <w:szCs w:val="20"/>
          </w:rPr>
          <w:delText xml:space="preserve"> Racket</w:delText>
        </w:r>
      </w:del>
    </w:p>
    <w:p w14:paraId="63BC9C20" w14:textId="075C9F03" w:rsidR="00986A2E" w:rsidDel="00DF5935" w:rsidRDefault="00986A2E">
      <w:pPr>
        <w:pBdr>
          <w:left w:val="none" w:sz="0" w:space="8" w:color="auto"/>
        </w:pBdr>
        <w:rPr>
          <w:del w:id="262" w:author="Zachary Diaks" w:date="2019-09-22T14:32:00Z"/>
          <w:spacing w:val="8"/>
          <w:sz w:val="20"/>
          <w:szCs w:val="20"/>
        </w:rPr>
        <w:pPrChange w:id="263" w:author="Zachary Diaks" w:date="2019-11-14T13:43:00Z">
          <w:pPr/>
        </w:pPrChange>
      </w:pPr>
    </w:p>
    <w:p w14:paraId="55BE71FB" w14:textId="712F2489" w:rsidR="00986A2E" w:rsidDel="0028123F" w:rsidRDefault="00986A2E" w:rsidP="009D337F">
      <w:pPr>
        <w:rPr>
          <w:del w:id="264" w:author="Zachary Diaks" w:date="2019-09-22T14:32:00Z"/>
          <w:sz w:val="20"/>
          <w:szCs w:val="20"/>
        </w:rPr>
      </w:pPr>
    </w:p>
    <w:p w14:paraId="06279BC7" w14:textId="389991B5" w:rsidR="00086C55" w:rsidDel="0028123F" w:rsidRDefault="00086C55" w:rsidP="009D337F">
      <w:pPr>
        <w:rPr>
          <w:del w:id="265" w:author="Zachary Diaks" w:date="2019-09-22T14:32:00Z"/>
          <w:sz w:val="20"/>
          <w:szCs w:val="20"/>
        </w:rPr>
      </w:pPr>
    </w:p>
    <w:p w14:paraId="388FE2DB" w14:textId="7677A2FE" w:rsidR="00086C55" w:rsidDel="0028123F" w:rsidRDefault="00086C55" w:rsidP="009D337F">
      <w:pPr>
        <w:rPr>
          <w:del w:id="266" w:author="Zachary Diaks" w:date="2019-09-22T14:32:00Z"/>
          <w:sz w:val="20"/>
          <w:szCs w:val="20"/>
        </w:rPr>
      </w:pPr>
    </w:p>
    <w:p w14:paraId="02FEC2EE" w14:textId="66B4ED19" w:rsidR="00086C55" w:rsidDel="0028123F" w:rsidRDefault="00086C55" w:rsidP="009D337F">
      <w:pPr>
        <w:rPr>
          <w:del w:id="267" w:author="Zachary Diaks" w:date="2019-09-22T14:32:00Z"/>
          <w:sz w:val="20"/>
          <w:szCs w:val="20"/>
        </w:rPr>
      </w:pPr>
    </w:p>
    <w:p w14:paraId="0288D000" w14:textId="45F8B79E" w:rsidR="00086C55" w:rsidDel="0028123F" w:rsidRDefault="00086C55" w:rsidP="009D337F">
      <w:pPr>
        <w:rPr>
          <w:del w:id="268" w:author="Zachary Diaks" w:date="2019-09-22T14:32:00Z"/>
          <w:sz w:val="20"/>
          <w:szCs w:val="20"/>
        </w:rPr>
      </w:pPr>
    </w:p>
    <w:p w14:paraId="55A03192" w14:textId="71A8F293" w:rsidR="00086C55" w:rsidDel="0028123F" w:rsidRDefault="00086C55" w:rsidP="009D337F">
      <w:pPr>
        <w:rPr>
          <w:del w:id="269" w:author="Zachary Diaks" w:date="2019-09-22T14:32:00Z"/>
          <w:sz w:val="20"/>
          <w:szCs w:val="20"/>
        </w:rPr>
      </w:pPr>
    </w:p>
    <w:p w14:paraId="7D9A86E5" w14:textId="796EEADC" w:rsidR="00086C55" w:rsidDel="0028123F" w:rsidRDefault="00086C55" w:rsidP="009D337F">
      <w:pPr>
        <w:rPr>
          <w:del w:id="270" w:author="Zachary Diaks" w:date="2019-09-22T14:32:00Z"/>
          <w:sz w:val="20"/>
          <w:szCs w:val="20"/>
        </w:rPr>
      </w:pPr>
    </w:p>
    <w:p w14:paraId="2C360816" w14:textId="2F34E4B2" w:rsidR="00086C55" w:rsidDel="0028123F" w:rsidRDefault="00086C55" w:rsidP="009D337F">
      <w:pPr>
        <w:rPr>
          <w:del w:id="271" w:author="Zachary Diaks" w:date="2019-09-22T14:32:00Z"/>
          <w:sz w:val="20"/>
          <w:szCs w:val="20"/>
        </w:rPr>
      </w:pPr>
    </w:p>
    <w:p w14:paraId="2FE10870" w14:textId="1B36545D" w:rsidR="00086C55" w:rsidDel="0028123F" w:rsidRDefault="00086C55" w:rsidP="009D337F">
      <w:pPr>
        <w:rPr>
          <w:del w:id="272" w:author="Zachary Diaks" w:date="2019-09-22T14:32:00Z"/>
          <w:sz w:val="20"/>
          <w:szCs w:val="20"/>
        </w:rPr>
      </w:pPr>
    </w:p>
    <w:p w14:paraId="670D7F5C" w14:textId="0E4F2325" w:rsidR="00086C55" w:rsidDel="0028123F" w:rsidRDefault="00086C55" w:rsidP="009D337F">
      <w:pPr>
        <w:rPr>
          <w:del w:id="273" w:author="Zachary Diaks" w:date="2019-09-22T14:32:00Z"/>
          <w:sz w:val="20"/>
          <w:szCs w:val="20"/>
        </w:rPr>
      </w:pPr>
    </w:p>
    <w:p w14:paraId="0BDBE1FD" w14:textId="77777777" w:rsidR="00086C55" w:rsidRPr="003928E9" w:rsidRDefault="00086C55">
      <w:pPr>
        <w:rPr>
          <w:sz w:val="20"/>
          <w:szCs w:val="20"/>
        </w:rPr>
      </w:pPr>
    </w:p>
    <w:sectPr w:rsidR="00086C55" w:rsidRPr="003928E9" w:rsidSect="00A21E73">
      <w:footerReference w:type="default" r:id="rId12"/>
      <w:pgSz w:w="12240" w:h="15840"/>
      <w:pgMar w:top="720" w:right="720" w:bottom="720" w:left="72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86" w:author="Zachary Diaks" w:date="2025-10-03T16:39:00Z" w:initials="ZD">
    <w:p w14:paraId="5BD95910" w14:textId="77777777" w:rsidR="000A7CB4" w:rsidRDefault="000A7CB4" w:rsidP="000A7CB4">
      <w:pPr>
        <w:pStyle w:val="CommentText"/>
      </w:pPr>
      <w:r>
        <w:rPr>
          <w:rStyle w:val="CommentReference"/>
        </w:rPr>
        <w:annotationRef/>
      </w:r>
      <w:r>
        <w:t>Is this too similar to the first bullet of QE 1?</w:t>
      </w:r>
    </w:p>
  </w:comment>
  <w:comment w:id="95" w:author="Zachary Diaks" w:date="2025-10-03T16:43:00Z" w:initials="ZD">
    <w:p w14:paraId="0750BDC5" w14:textId="77777777" w:rsidR="00333748" w:rsidRDefault="00333748" w:rsidP="00333748">
      <w:pPr>
        <w:pStyle w:val="CommentText"/>
      </w:pPr>
      <w:r>
        <w:rPr>
          <w:rStyle w:val="CommentReference"/>
        </w:rPr>
        <w:annotationRef/>
      </w:r>
      <w:r>
        <w:t>Might be able to combine this to 2 lines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BD95910" w15:done="0"/>
  <w15:commentEx w15:paraId="0750BD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D2153A7" w16cex:dateUtc="2025-10-03T20:39:00Z"/>
  <w16cex:commentExtensible w16cex:durableId="0DDE1130" w16cex:dateUtc="2025-10-03T20: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BD95910" w16cid:durableId="1D2153A7"/>
  <w16cid:commentId w16cid:paraId="0750BDC5" w16cid:durableId="0DDE11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619646" w14:textId="77777777" w:rsidR="002B1D6E" w:rsidRDefault="002B1D6E">
      <w:r>
        <w:separator/>
      </w:r>
    </w:p>
  </w:endnote>
  <w:endnote w:type="continuationSeparator" w:id="0">
    <w:p w14:paraId="250F52CB" w14:textId="77777777" w:rsidR="002B1D6E" w:rsidRDefault="002B1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E56961" w14:textId="77777777" w:rsidR="00986A2E" w:rsidRDefault="00986A2E">
    <w:pPr>
      <w:rPr>
        <w:spacing w:val="8"/>
      </w:rPr>
    </w:pPr>
    <w:r>
      <w:rPr>
        <w:spacing w:val="8"/>
        <w:sz w:val="20"/>
        <w:szCs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A374DF" w14:textId="77777777" w:rsidR="002B1D6E" w:rsidRDefault="002B1D6E">
      <w:r>
        <w:separator/>
      </w:r>
    </w:p>
  </w:footnote>
  <w:footnote w:type="continuationSeparator" w:id="0">
    <w:p w14:paraId="52BD7178" w14:textId="77777777" w:rsidR="002B1D6E" w:rsidRDefault="002B1D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9.65pt;height:10.75pt" o:bullet="t">
        <v:imagedata r:id="rId1" o:title=""/>
      </v:shape>
    </w:pict>
  </w:numPicBullet>
  <w:abstractNum w:abstractNumId="0" w15:restartNumberingAfterBreak="0">
    <w:nsid w:val="FFFFFF89"/>
    <w:multiLevelType w:val="singleLevel"/>
    <w:tmpl w:val="C8142E8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91365094">
      <w:start w:val="1"/>
      <w:numFmt w:val="bullet"/>
      <w:lvlText w:val=""/>
      <w:lvlPicBulletId w:val="0"/>
      <w:lvlJc w:val="left"/>
      <w:pPr>
        <w:ind w:left="360" w:hanging="360"/>
      </w:pPr>
      <w:rPr>
        <w:rFonts w:ascii="Symbol" w:hAnsi="Symbol"/>
        <w:b w:val="0"/>
        <w:bCs w:val="0"/>
        <w:sz w:val="20"/>
      </w:rPr>
    </w:lvl>
    <w:lvl w:ilvl="1" w:tplc="A28081BE">
      <w:start w:val="1"/>
      <w:numFmt w:val="bullet"/>
      <w:lvlText w:val="o"/>
      <w:lvlJc w:val="left"/>
      <w:pPr>
        <w:tabs>
          <w:tab w:val="num" w:pos="1080"/>
        </w:tabs>
        <w:ind w:left="1080" w:hanging="360"/>
      </w:pPr>
      <w:rPr>
        <w:rFonts w:ascii="Courier New" w:hAnsi="Courier New"/>
      </w:rPr>
    </w:lvl>
    <w:lvl w:ilvl="2" w:tplc="ECE46848">
      <w:start w:val="1"/>
      <w:numFmt w:val="bullet"/>
      <w:lvlText w:val=""/>
      <w:lvlJc w:val="left"/>
      <w:pPr>
        <w:tabs>
          <w:tab w:val="num" w:pos="1800"/>
        </w:tabs>
        <w:ind w:left="1800" w:hanging="360"/>
      </w:pPr>
      <w:rPr>
        <w:rFonts w:ascii="Wingdings" w:hAnsi="Wingdings"/>
      </w:rPr>
    </w:lvl>
    <w:lvl w:ilvl="3" w:tplc="1DC6B506">
      <w:start w:val="1"/>
      <w:numFmt w:val="bullet"/>
      <w:lvlText w:val=""/>
      <w:lvlJc w:val="left"/>
      <w:pPr>
        <w:tabs>
          <w:tab w:val="num" w:pos="2520"/>
        </w:tabs>
        <w:ind w:left="2520" w:hanging="360"/>
      </w:pPr>
      <w:rPr>
        <w:rFonts w:ascii="Symbol" w:hAnsi="Symbol"/>
      </w:rPr>
    </w:lvl>
    <w:lvl w:ilvl="4" w:tplc="399EAC5E">
      <w:start w:val="1"/>
      <w:numFmt w:val="bullet"/>
      <w:lvlText w:val="o"/>
      <w:lvlJc w:val="left"/>
      <w:pPr>
        <w:tabs>
          <w:tab w:val="num" w:pos="3240"/>
        </w:tabs>
        <w:ind w:left="3240" w:hanging="360"/>
      </w:pPr>
      <w:rPr>
        <w:rFonts w:ascii="Courier New" w:hAnsi="Courier New"/>
      </w:rPr>
    </w:lvl>
    <w:lvl w:ilvl="5" w:tplc="31E8E672">
      <w:start w:val="1"/>
      <w:numFmt w:val="bullet"/>
      <w:lvlText w:val=""/>
      <w:lvlJc w:val="left"/>
      <w:pPr>
        <w:tabs>
          <w:tab w:val="num" w:pos="3960"/>
        </w:tabs>
        <w:ind w:left="3960" w:hanging="360"/>
      </w:pPr>
      <w:rPr>
        <w:rFonts w:ascii="Wingdings" w:hAnsi="Wingdings"/>
      </w:rPr>
    </w:lvl>
    <w:lvl w:ilvl="6" w:tplc="2A542A6E">
      <w:start w:val="1"/>
      <w:numFmt w:val="bullet"/>
      <w:lvlText w:val=""/>
      <w:lvlJc w:val="left"/>
      <w:pPr>
        <w:tabs>
          <w:tab w:val="num" w:pos="4680"/>
        </w:tabs>
        <w:ind w:left="4680" w:hanging="360"/>
      </w:pPr>
      <w:rPr>
        <w:rFonts w:ascii="Symbol" w:hAnsi="Symbol"/>
      </w:rPr>
    </w:lvl>
    <w:lvl w:ilvl="7" w:tplc="1DA249CC">
      <w:start w:val="1"/>
      <w:numFmt w:val="bullet"/>
      <w:lvlText w:val="o"/>
      <w:lvlJc w:val="left"/>
      <w:pPr>
        <w:tabs>
          <w:tab w:val="num" w:pos="5400"/>
        </w:tabs>
        <w:ind w:left="5400" w:hanging="360"/>
      </w:pPr>
      <w:rPr>
        <w:rFonts w:ascii="Courier New" w:hAnsi="Courier New"/>
      </w:rPr>
    </w:lvl>
    <w:lvl w:ilvl="8" w:tplc="6F0213E8">
      <w:start w:val="1"/>
      <w:numFmt w:val="bullet"/>
      <w:lvlText w:val=""/>
      <w:lvlJc w:val="left"/>
      <w:pPr>
        <w:tabs>
          <w:tab w:val="num" w:pos="6120"/>
        </w:tabs>
        <w:ind w:left="6120" w:hanging="360"/>
      </w:pPr>
      <w:rPr>
        <w:rFonts w:ascii="Wingdings" w:hAnsi="Wingdings"/>
      </w:rPr>
    </w:lvl>
  </w:abstractNum>
  <w:abstractNum w:abstractNumId="2" w15:restartNumberingAfterBreak="0">
    <w:nsid w:val="00000002"/>
    <w:multiLevelType w:val="hybridMultilevel"/>
    <w:tmpl w:val="00000002"/>
    <w:lvl w:ilvl="0" w:tplc="015A3C1C">
      <w:start w:val="1"/>
      <w:numFmt w:val="bullet"/>
      <w:lvlText w:val=""/>
      <w:lvlPicBulletId w:val="0"/>
      <w:lvlJc w:val="left"/>
      <w:pPr>
        <w:ind w:left="720" w:hanging="360"/>
      </w:pPr>
      <w:rPr>
        <w:rFonts w:ascii="Symbol" w:hAnsi="Symbol"/>
        <w:b w:val="0"/>
        <w:bCs w:val="0"/>
        <w:sz w:val="20"/>
      </w:rPr>
    </w:lvl>
    <w:lvl w:ilvl="1" w:tplc="52CCD1F0">
      <w:start w:val="1"/>
      <w:numFmt w:val="bullet"/>
      <w:lvlText w:val="o"/>
      <w:lvlJc w:val="left"/>
      <w:pPr>
        <w:tabs>
          <w:tab w:val="num" w:pos="1440"/>
        </w:tabs>
        <w:ind w:left="1440" w:hanging="360"/>
      </w:pPr>
      <w:rPr>
        <w:rFonts w:ascii="Courier New" w:hAnsi="Courier New"/>
      </w:rPr>
    </w:lvl>
    <w:lvl w:ilvl="2" w:tplc="7166B432">
      <w:start w:val="1"/>
      <w:numFmt w:val="bullet"/>
      <w:lvlText w:val=""/>
      <w:lvlJc w:val="left"/>
      <w:pPr>
        <w:tabs>
          <w:tab w:val="num" w:pos="2160"/>
        </w:tabs>
        <w:ind w:left="2160" w:hanging="360"/>
      </w:pPr>
      <w:rPr>
        <w:rFonts w:ascii="Wingdings" w:hAnsi="Wingdings"/>
      </w:rPr>
    </w:lvl>
    <w:lvl w:ilvl="3" w:tplc="68F2777A">
      <w:start w:val="1"/>
      <w:numFmt w:val="bullet"/>
      <w:lvlText w:val=""/>
      <w:lvlJc w:val="left"/>
      <w:pPr>
        <w:tabs>
          <w:tab w:val="num" w:pos="2880"/>
        </w:tabs>
        <w:ind w:left="2880" w:hanging="360"/>
      </w:pPr>
      <w:rPr>
        <w:rFonts w:ascii="Symbol" w:hAnsi="Symbol"/>
      </w:rPr>
    </w:lvl>
    <w:lvl w:ilvl="4" w:tplc="F74A8380">
      <w:start w:val="1"/>
      <w:numFmt w:val="bullet"/>
      <w:lvlText w:val="o"/>
      <w:lvlJc w:val="left"/>
      <w:pPr>
        <w:tabs>
          <w:tab w:val="num" w:pos="3600"/>
        </w:tabs>
        <w:ind w:left="3600" w:hanging="360"/>
      </w:pPr>
      <w:rPr>
        <w:rFonts w:ascii="Courier New" w:hAnsi="Courier New"/>
      </w:rPr>
    </w:lvl>
    <w:lvl w:ilvl="5" w:tplc="55ECAC1E">
      <w:start w:val="1"/>
      <w:numFmt w:val="bullet"/>
      <w:lvlText w:val=""/>
      <w:lvlJc w:val="left"/>
      <w:pPr>
        <w:tabs>
          <w:tab w:val="num" w:pos="4320"/>
        </w:tabs>
        <w:ind w:left="4320" w:hanging="360"/>
      </w:pPr>
      <w:rPr>
        <w:rFonts w:ascii="Wingdings" w:hAnsi="Wingdings"/>
      </w:rPr>
    </w:lvl>
    <w:lvl w:ilvl="6" w:tplc="88408C34">
      <w:start w:val="1"/>
      <w:numFmt w:val="bullet"/>
      <w:lvlText w:val=""/>
      <w:lvlJc w:val="left"/>
      <w:pPr>
        <w:tabs>
          <w:tab w:val="num" w:pos="5040"/>
        </w:tabs>
        <w:ind w:left="5040" w:hanging="360"/>
      </w:pPr>
      <w:rPr>
        <w:rFonts w:ascii="Symbol" w:hAnsi="Symbol"/>
      </w:rPr>
    </w:lvl>
    <w:lvl w:ilvl="7" w:tplc="4F8E58A2">
      <w:start w:val="1"/>
      <w:numFmt w:val="bullet"/>
      <w:lvlText w:val="o"/>
      <w:lvlJc w:val="left"/>
      <w:pPr>
        <w:tabs>
          <w:tab w:val="num" w:pos="5760"/>
        </w:tabs>
        <w:ind w:left="5760" w:hanging="360"/>
      </w:pPr>
      <w:rPr>
        <w:rFonts w:ascii="Courier New" w:hAnsi="Courier New"/>
      </w:rPr>
    </w:lvl>
    <w:lvl w:ilvl="8" w:tplc="D2745E8C">
      <w:start w:val="1"/>
      <w:numFmt w:val="bullet"/>
      <w:lvlText w:val=""/>
      <w:lvlJc w:val="left"/>
      <w:pPr>
        <w:tabs>
          <w:tab w:val="num" w:pos="6480"/>
        </w:tabs>
        <w:ind w:left="6480" w:hanging="360"/>
      </w:pPr>
      <w:rPr>
        <w:rFonts w:ascii="Wingdings" w:hAnsi="Wingdings"/>
      </w:rPr>
    </w:lvl>
  </w:abstractNum>
  <w:abstractNum w:abstractNumId="3" w15:restartNumberingAfterBreak="0">
    <w:nsid w:val="00000003"/>
    <w:multiLevelType w:val="hybridMultilevel"/>
    <w:tmpl w:val="00000003"/>
    <w:lvl w:ilvl="0" w:tplc="9D38DB68">
      <w:start w:val="1"/>
      <w:numFmt w:val="bullet"/>
      <w:lvlText w:val=""/>
      <w:lvlPicBulletId w:val="0"/>
      <w:lvlJc w:val="left"/>
      <w:pPr>
        <w:ind w:left="720" w:hanging="360"/>
      </w:pPr>
      <w:rPr>
        <w:rFonts w:ascii="Symbol" w:hAnsi="Symbol"/>
        <w:b w:val="0"/>
        <w:bCs w:val="0"/>
        <w:sz w:val="20"/>
      </w:rPr>
    </w:lvl>
    <w:lvl w:ilvl="1" w:tplc="A74EDB66">
      <w:start w:val="1"/>
      <w:numFmt w:val="bullet"/>
      <w:lvlText w:val="o"/>
      <w:lvlJc w:val="left"/>
      <w:pPr>
        <w:tabs>
          <w:tab w:val="num" w:pos="1440"/>
        </w:tabs>
        <w:ind w:left="1440" w:hanging="360"/>
      </w:pPr>
      <w:rPr>
        <w:rFonts w:ascii="Courier New" w:hAnsi="Courier New"/>
      </w:rPr>
    </w:lvl>
    <w:lvl w:ilvl="2" w:tplc="95686586">
      <w:start w:val="1"/>
      <w:numFmt w:val="bullet"/>
      <w:lvlText w:val=""/>
      <w:lvlJc w:val="left"/>
      <w:pPr>
        <w:tabs>
          <w:tab w:val="num" w:pos="2160"/>
        </w:tabs>
        <w:ind w:left="2160" w:hanging="360"/>
      </w:pPr>
      <w:rPr>
        <w:rFonts w:ascii="Wingdings" w:hAnsi="Wingdings"/>
      </w:rPr>
    </w:lvl>
    <w:lvl w:ilvl="3" w:tplc="4FAE1B72">
      <w:start w:val="1"/>
      <w:numFmt w:val="bullet"/>
      <w:lvlText w:val=""/>
      <w:lvlJc w:val="left"/>
      <w:pPr>
        <w:tabs>
          <w:tab w:val="num" w:pos="2880"/>
        </w:tabs>
        <w:ind w:left="2880" w:hanging="360"/>
      </w:pPr>
      <w:rPr>
        <w:rFonts w:ascii="Symbol" w:hAnsi="Symbol"/>
      </w:rPr>
    </w:lvl>
    <w:lvl w:ilvl="4" w:tplc="46884172">
      <w:start w:val="1"/>
      <w:numFmt w:val="bullet"/>
      <w:lvlText w:val="o"/>
      <w:lvlJc w:val="left"/>
      <w:pPr>
        <w:tabs>
          <w:tab w:val="num" w:pos="3600"/>
        </w:tabs>
        <w:ind w:left="3600" w:hanging="360"/>
      </w:pPr>
      <w:rPr>
        <w:rFonts w:ascii="Courier New" w:hAnsi="Courier New"/>
      </w:rPr>
    </w:lvl>
    <w:lvl w:ilvl="5" w:tplc="2C2CDDA0">
      <w:start w:val="1"/>
      <w:numFmt w:val="bullet"/>
      <w:lvlText w:val=""/>
      <w:lvlJc w:val="left"/>
      <w:pPr>
        <w:tabs>
          <w:tab w:val="num" w:pos="4320"/>
        </w:tabs>
        <w:ind w:left="4320" w:hanging="360"/>
      </w:pPr>
      <w:rPr>
        <w:rFonts w:ascii="Wingdings" w:hAnsi="Wingdings"/>
      </w:rPr>
    </w:lvl>
    <w:lvl w:ilvl="6" w:tplc="FA02DB30">
      <w:start w:val="1"/>
      <w:numFmt w:val="bullet"/>
      <w:lvlText w:val=""/>
      <w:lvlJc w:val="left"/>
      <w:pPr>
        <w:tabs>
          <w:tab w:val="num" w:pos="5040"/>
        </w:tabs>
        <w:ind w:left="5040" w:hanging="360"/>
      </w:pPr>
      <w:rPr>
        <w:rFonts w:ascii="Symbol" w:hAnsi="Symbol"/>
      </w:rPr>
    </w:lvl>
    <w:lvl w:ilvl="7" w:tplc="75C68FCA">
      <w:start w:val="1"/>
      <w:numFmt w:val="bullet"/>
      <w:lvlText w:val="o"/>
      <w:lvlJc w:val="left"/>
      <w:pPr>
        <w:tabs>
          <w:tab w:val="num" w:pos="5760"/>
        </w:tabs>
        <w:ind w:left="5760" w:hanging="360"/>
      </w:pPr>
      <w:rPr>
        <w:rFonts w:ascii="Courier New" w:hAnsi="Courier New"/>
      </w:rPr>
    </w:lvl>
    <w:lvl w:ilvl="8" w:tplc="BEC4EE20">
      <w:start w:val="1"/>
      <w:numFmt w:val="bullet"/>
      <w:lvlText w:val=""/>
      <w:lvlJc w:val="left"/>
      <w:pPr>
        <w:tabs>
          <w:tab w:val="num" w:pos="6480"/>
        </w:tabs>
        <w:ind w:left="6480" w:hanging="360"/>
      </w:pPr>
      <w:rPr>
        <w:rFonts w:ascii="Wingdings" w:hAnsi="Wingdings"/>
      </w:rPr>
    </w:lvl>
  </w:abstractNum>
  <w:abstractNum w:abstractNumId="4" w15:restartNumberingAfterBreak="0">
    <w:nsid w:val="00000004"/>
    <w:multiLevelType w:val="hybridMultilevel"/>
    <w:tmpl w:val="00000004"/>
    <w:lvl w:ilvl="0" w:tplc="DF3CBA10">
      <w:start w:val="1"/>
      <w:numFmt w:val="bullet"/>
      <w:lvlText w:val=""/>
      <w:lvlPicBulletId w:val="0"/>
      <w:lvlJc w:val="left"/>
      <w:pPr>
        <w:ind w:left="720" w:hanging="360"/>
      </w:pPr>
      <w:rPr>
        <w:rFonts w:ascii="Symbol" w:hAnsi="Symbol"/>
        <w:b w:val="0"/>
        <w:bCs w:val="0"/>
        <w:sz w:val="20"/>
      </w:rPr>
    </w:lvl>
    <w:lvl w:ilvl="1" w:tplc="81588FDA">
      <w:start w:val="1"/>
      <w:numFmt w:val="bullet"/>
      <w:lvlText w:val="o"/>
      <w:lvlJc w:val="left"/>
      <w:pPr>
        <w:tabs>
          <w:tab w:val="num" w:pos="1440"/>
        </w:tabs>
        <w:ind w:left="1440" w:hanging="360"/>
      </w:pPr>
      <w:rPr>
        <w:rFonts w:ascii="Courier New" w:hAnsi="Courier New"/>
      </w:rPr>
    </w:lvl>
    <w:lvl w:ilvl="2" w:tplc="45F42C10">
      <w:start w:val="1"/>
      <w:numFmt w:val="bullet"/>
      <w:lvlText w:val=""/>
      <w:lvlJc w:val="left"/>
      <w:pPr>
        <w:tabs>
          <w:tab w:val="num" w:pos="2160"/>
        </w:tabs>
        <w:ind w:left="2160" w:hanging="360"/>
      </w:pPr>
      <w:rPr>
        <w:rFonts w:ascii="Wingdings" w:hAnsi="Wingdings"/>
      </w:rPr>
    </w:lvl>
    <w:lvl w:ilvl="3" w:tplc="A630288E">
      <w:start w:val="1"/>
      <w:numFmt w:val="bullet"/>
      <w:lvlText w:val=""/>
      <w:lvlJc w:val="left"/>
      <w:pPr>
        <w:tabs>
          <w:tab w:val="num" w:pos="2880"/>
        </w:tabs>
        <w:ind w:left="2880" w:hanging="360"/>
      </w:pPr>
      <w:rPr>
        <w:rFonts w:ascii="Symbol" w:hAnsi="Symbol"/>
      </w:rPr>
    </w:lvl>
    <w:lvl w:ilvl="4" w:tplc="362CBC2E">
      <w:start w:val="1"/>
      <w:numFmt w:val="bullet"/>
      <w:lvlText w:val="o"/>
      <w:lvlJc w:val="left"/>
      <w:pPr>
        <w:tabs>
          <w:tab w:val="num" w:pos="3600"/>
        </w:tabs>
        <w:ind w:left="3600" w:hanging="360"/>
      </w:pPr>
      <w:rPr>
        <w:rFonts w:ascii="Courier New" w:hAnsi="Courier New"/>
      </w:rPr>
    </w:lvl>
    <w:lvl w:ilvl="5" w:tplc="B6241CDC">
      <w:start w:val="1"/>
      <w:numFmt w:val="bullet"/>
      <w:lvlText w:val=""/>
      <w:lvlJc w:val="left"/>
      <w:pPr>
        <w:tabs>
          <w:tab w:val="num" w:pos="4320"/>
        </w:tabs>
        <w:ind w:left="4320" w:hanging="360"/>
      </w:pPr>
      <w:rPr>
        <w:rFonts w:ascii="Wingdings" w:hAnsi="Wingdings"/>
      </w:rPr>
    </w:lvl>
    <w:lvl w:ilvl="6" w:tplc="62C6A782">
      <w:start w:val="1"/>
      <w:numFmt w:val="bullet"/>
      <w:lvlText w:val=""/>
      <w:lvlJc w:val="left"/>
      <w:pPr>
        <w:tabs>
          <w:tab w:val="num" w:pos="5040"/>
        </w:tabs>
        <w:ind w:left="5040" w:hanging="360"/>
      </w:pPr>
      <w:rPr>
        <w:rFonts w:ascii="Symbol" w:hAnsi="Symbol"/>
      </w:rPr>
    </w:lvl>
    <w:lvl w:ilvl="7" w:tplc="9766A67C">
      <w:start w:val="1"/>
      <w:numFmt w:val="bullet"/>
      <w:lvlText w:val="o"/>
      <w:lvlJc w:val="left"/>
      <w:pPr>
        <w:tabs>
          <w:tab w:val="num" w:pos="5760"/>
        </w:tabs>
        <w:ind w:left="5760" w:hanging="360"/>
      </w:pPr>
      <w:rPr>
        <w:rFonts w:ascii="Courier New" w:hAnsi="Courier New"/>
      </w:rPr>
    </w:lvl>
    <w:lvl w:ilvl="8" w:tplc="975AFB14">
      <w:start w:val="1"/>
      <w:numFmt w:val="bullet"/>
      <w:lvlText w:val=""/>
      <w:lvlJc w:val="left"/>
      <w:pPr>
        <w:tabs>
          <w:tab w:val="num" w:pos="6480"/>
        </w:tabs>
        <w:ind w:left="6480" w:hanging="360"/>
      </w:pPr>
      <w:rPr>
        <w:rFonts w:ascii="Wingdings" w:hAnsi="Wingdings"/>
      </w:rPr>
    </w:lvl>
  </w:abstractNum>
  <w:abstractNum w:abstractNumId="5" w15:restartNumberingAfterBreak="0">
    <w:nsid w:val="00000005"/>
    <w:multiLevelType w:val="hybridMultilevel"/>
    <w:tmpl w:val="00000005"/>
    <w:lvl w:ilvl="0" w:tplc="D0667F7C">
      <w:start w:val="1"/>
      <w:numFmt w:val="bullet"/>
      <w:lvlText w:val=""/>
      <w:lvlPicBulletId w:val="0"/>
      <w:lvlJc w:val="left"/>
      <w:pPr>
        <w:ind w:left="720" w:hanging="360"/>
      </w:pPr>
      <w:rPr>
        <w:rFonts w:ascii="Symbol" w:hAnsi="Symbol"/>
        <w:b w:val="0"/>
        <w:bCs w:val="0"/>
        <w:sz w:val="20"/>
      </w:rPr>
    </w:lvl>
    <w:lvl w:ilvl="1" w:tplc="4C08494C">
      <w:start w:val="1"/>
      <w:numFmt w:val="bullet"/>
      <w:lvlText w:val="o"/>
      <w:lvlJc w:val="left"/>
      <w:pPr>
        <w:tabs>
          <w:tab w:val="num" w:pos="1440"/>
        </w:tabs>
        <w:ind w:left="1440" w:hanging="360"/>
      </w:pPr>
      <w:rPr>
        <w:rFonts w:ascii="Courier New" w:hAnsi="Courier New"/>
      </w:rPr>
    </w:lvl>
    <w:lvl w:ilvl="2" w:tplc="7826DA1A">
      <w:start w:val="1"/>
      <w:numFmt w:val="bullet"/>
      <w:lvlText w:val=""/>
      <w:lvlJc w:val="left"/>
      <w:pPr>
        <w:tabs>
          <w:tab w:val="num" w:pos="2160"/>
        </w:tabs>
        <w:ind w:left="2160" w:hanging="360"/>
      </w:pPr>
      <w:rPr>
        <w:rFonts w:ascii="Wingdings" w:hAnsi="Wingdings"/>
      </w:rPr>
    </w:lvl>
    <w:lvl w:ilvl="3" w:tplc="C1B86342">
      <w:start w:val="1"/>
      <w:numFmt w:val="bullet"/>
      <w:lvlText w:val=""/>
      <w:lvlJc w:val="left"/>
      <w:pPr>
        <w:tabs>
          <w:tab w:val="num" w:pos="2880"/>
        </w:tabs>
        <w:ind w:left="2880" w:hanging="360"/>
      </w:pPr>
      <w:rPr>
        <w:rFonts w:ascii="Symbol" w:hAnsi="Symbol"/>
      </w:rPr>
    </w:lvl>
    <w:lvl w:ilvl="4" w:tplc="66E25944">
      <w:start w:val="1"/>
      <w:numFmt w:val="bullet"/>
      <w:lvlText w:val="o"/>
      <w:lvlJc w:val="left"/>
      <w:pPr>
        <w:tabs>
          <w:tab w:val="num" w:pos="3600"/>
        </w:tabs>
        <w:ind w:left="3600" w:hanging="360"/>
      </w:pPr>
      <w:rPr>
        <w:rFonts w:ascii="Courier New" w:hAnsi="Courier New"/>
      </w:rPr>
    </w:lvl>
    <w:lvl w:ilvl="5" w:tplc="D9ECAB9A">
      <w:start w:val="1"/>
      <w:numFmt w:val="bullet"/>
      <w:lvlText w:val=""/>
      <w:lvlJc w:val="left"/>
      <w:pPr>
        <w:tabs>
          <w:tab w:val="num" w:pos="4320"/>
        </w:tabs>
        <w:ind w:left="4320" w:hanging="360"/>
      </w:pPr>
      <w:rPr>
        <w:rFonts w:ascii="Wingdings" w:hAnsi="Wingdings"/>
      </w:rPr>
    </w:lvl>
    <w:lvl w:ilvl="6" w:tplc="A46A19AC">
      <w:start w:val="1"/>
      <w:numFmt w:val="bullet"/>
      <w:lvlText w:val=""/>
      <w:lvlJc w:val="left"/>
      <w:pPr>
        <w:tabs>
          <w:tab w:val="num" w:pos="5040"/>
        </w:tabs>
        <w:ind w:left="5040" w:hanging="360"/>
      </w:pPr>
      <w:rPr>
        <w:rFonts w:ascii="Symbol" w:hAnsi="Symbol"/>
      </w:rPr>
    </w:lvl>
    <w:lvl w:ilvl="7" w:tplc="2A36CC42">
      <w:start w:val="1"/>
      <w:numFmt w:val="bullet"/>
      <w:lvlText w:val="o"/>
      <w:lvlJc w:val="left"/>
      <w:pPr>
        <w:tabs>
          <w:tab w:val="num" w:pos="5760"/>
        </w:tabs>
        <w:ind w:left="5760" w:hanging="360"/>
      </w:pPr>
      <w:rPr>
        <w:rFonts w:ascii="Courier New" w:hAnsi="Courier New"/>
      </w:rPr>
    </w:lvl>
    <w:lvl w:ilvl="8" w:tplc="B5B45A4A">
      <w:start w:val="1"/>
      <w:numFmt w:val="bullet"/>
      <w:lvlText w:val=""/>
      <w:lvlJc w:val="left"/>
      <w:pPr>
        <w:tabs>
          <w:tab w:val="num" w:pos="6480"/>
        </w:tabs>
        <w:ind w:left="6480" w:hanging="360"/>
      </w:pPr>
      <w:rPr>
        <w:rFonts w:ascii="Wingdings" w:hAnsi="Wingdings"/>
      </w:rPr>
    </w:lvl>
  </w:abstractNum>
  <w:abstractNum w:abstractNumId="6" w15:restartNumberingAfterBreak="0">
    <w:nsid w:val="00000006"/>
    <w:multiLevelType w:val="hybridMultilevel"/>
    <w:tmpl w:val="00000006"/>
    <w:lvl w:ilvl="0" w:tplc="391C66B2">
      <w:start w:val="1"/>
      <w:numFmt w:val="bullet"/>
      <w:lvlText w:val=""/>
      <w:lvlPicBulletId w:val="0"/>
      <w:lvlJc w:val="left"/>
      <w:pPr>
        <w:ind w:left="720" w:hanging="360"/>
      </w:pPr>
      <w:rPr>
        <w:rFonts w:ascii="Symbol" w:hAnsi="Symbol"/>
        <w:b w:val="0"/>
        <w:bCs w:val="0"/>
        <w:sz w:val="20"/>
      </w:rPr>
    </w:lvl>
    <w:lvl w:ilvl="1" w:tplc="517EDDB2">
      <w:start w:val="1"/>
      <w:numFmt w:val="bullet"/>
      <w:lvlText w:val="o"/>
      <w:lvlJc w:val="left"/>
      <w:pPr>
        <w:tabs>
          <w:tab w:val="num" w:pos="1440"/>
        </w:tabs>
        <w:ind w:left="1440" w:hanging="360"/>
      </w:pPr>
      <w:rPr>
        <w:rFonts w:ascii="Courier New" w:hAnsi="Courier New"/>
      </w:rPr>
    </w:lvl>
    <w:lvl w:ilvl="2" w:tplc="B7221716">
      <w:start w:val="1"/>
      <w:numFmt w:val="bullet"/>
      <w:lvlText w:val=""/>
      <w:lvlJc w:val="left"/>
      <w:pPr>
        <w:tabs>
          <w:tab w:val="num" w:pos="2160"/>
        </w:tabs>
        <w:ind w:left="2160" w:hanging="360"/>
      </w:pPr>
      <w:rPr>
        <w:rFonts w:ascii="Wingdings" w:hAnsi="Wingdings"/>
      </w:rPr>
    </w:lvl>
    <w:lvl w:ilvl="3" w:tplc="F6E2FD9A">
      <w:start w:val="1"/>
      <w:numFmt w:val="bullet"/>
      <w:lvlText w:val=""/>
      <w:lvlJc w:val="left"/>
      <w:pPr>
        <w:tabs>
          <w:tab w:val="num" w:pos="2880"/>
        </w:tabs>
        <w:ind w:left="2880" w:hanging="360"/>
      </w:pPr>
      <w:rPr>
        <w:rFonts w:ascii="Symbol" w:hAnsi="Symbol"/>
      </w:rPr>
    </w:lvl>
    <w:lvl w:ilvl="4" w:tplc="AD225BCC">
      <w:start w:val="1"/>
      <w:numFmt w:val="bullet"/>
      <w:lvlText w:val="o"/>
      <w:lvlJc w:val="left"/>
      <w:pPr>
        <w:tabs>
          <w:tab w:val="num" w:pos="3600"/>
        </w:tabs>
        <w:ind w:left="3600" w:hanging="360"/>
      </w:pPr>
      <w:rPr>
        <w:rFonts w:ascii="Courier New" w:hAnsi="Courier New"/>
      </w:rPr>
    </w:lvl>
    <w:lvl w:ilvl="5" w:tplc="01EE4F74">
      <w:start w:val="1"/>
      <w:numFmt w:val="bullet"/>
      <w:lvlText w:val=""/>
      <w:lvlJc w:val="left"/>
      <w:pPr>
        <w:tabs>
          <w:tab w:val="num" w:pos="4320"/>
        </w:tabs>
        <w:ind w:left="4320" w:hanging="360"/>
      </w:pPr>
      <w:rPr>
        <w:rFonts w:ascii="Wingdings" w:hAnsi="Wingdings"/>
      </w:rPr>
    </w:lvl>
    <w:lvl w:ilvl="6" w:tplc="8BE8CFFA">
      <w:start w:val="1"/>
      <w:numFmt w:val="bullet"/>
      <w:lvlText w:val=""/>
      <w:lvlJc w:val="left"/>
      <w:pPr>
        <w:tabs>
          <w:tab w:val="num" w:pos="5040"/>
        </w:tabs>
        <w:ind w:left="5040" w:hanging="360"/>
      </w:pPr>
      <w:rPr>
        <w:rFonts w:ascii="Symbol" w:hAnsi="Symbol"/>
      </w:rPr>
    </w:lvl>
    <w:lvl w:ilvl="7" w:tplc="67D27464">
      <w:start w:val="1"/>
      <w:numFmt w:val="bullet"/>
      <w:lvlText w:val="o"/>
      <w:lvlJc w:val="left"/>
      <w:pPr>
        <w:tabs>
          <w:tab w:val="num" w:pos="5760"/>
        </w:tabs>
        <w:ind w:left="5760" w:hanging="360"/>
      </w:pPr>
      <w:rPr>
        <w:rFonts w:ascii="Courier New" w:hAnsi="Courier New"/>
      </w:rPr>
    </w:lvl>
    <w:lvl w:ilvl="8" w:tplc="B67C60B6">
      <w:start w:val="1"/>
      <w:numFmt w:val="bullet"/>
      <w:lvlText w:val=""/>
      <w:lvlJc w:val="left"/>
      <w:pPr>
        <w:tabs>
          <w:tab w:val="num" w:pos="6480"/>
        </w:tabs>
        <w:ind w:left="6480" w:hanging="360"/>
      </w:pPr>
      <w:rPr>
        <w:rFonts w:ascii="Wingdings" w:hAnsi="Wingdings"/>
      </w:rPr>
    </w:lvl>
  </w:abstractNum>
  <w:abstractNum w:abstractNumId="7" w15:restartNumberingAfterBreak="0">
    <w:nsid w:val="00000007"/>
    <w:multiLevelType w:val="hybridMultilevel"/>
    <w:tmpl w:val="00000007"/>
    <w:lvl w:ilvl="0" w:tplc="D0B43506">
      <w:start w:val="1"/>
      <w:numFmt w:val="bullet"/>
      <w:lvlText w:val=""/>
      <w:lvlPicBulletId w:val="0"/>
      <w:lvlJc w:val="left"/>
      <w:pPr>
        <w:ind w:left="720" w:hanging="360"/>
      </w:pPr>
      <w:rPr>
        <w:rFonts w:ascii="Symbol" w:hAnsi="Symbol"/>
        <w:b w:val="0"/>
        <w:bCs w:val="0"/>
        <w:sz w:val="20"/>
      </w:rPr>
    </w:lvl>
    <w:lvl w:ilvl="1" w:tplc="AE68818E">
      <w:start w:val="1"/>
      <w:numFmt w:val="bullet"/>
      <w:lvlText w:val="o"/>
      <w:lvlJc w:val="left"/>
      <w:pPr>
        <w:tabs>
          <w:tab w:val="num" w:pos="1440"/>
        </w:tabs>
        <w:ind w:left="1440" w:hanging="360"/>
      </w:pPr>
      <w:rPr>
        <w:rFonts w:ascii="Courier New" w:hAnsi="Courier New"/>
      </w:rPr>
    </w:lvl>
    <w:lvl w:ilvl="2" w:tplc="C4940C1C">
      <w:start w:val="1"/>
      <w:numFmt w:val="bullet"/>
      <w:lvlText w:val=""/>
      <w:lvlJc w:val="left"/>
      <w:pPr>
        <w:tabs>
          <w:tab w:val="num" w:pos="2160"/>
        </w:tabs>
        <w:ind w:left="2160" w:hanging="360"/>
      </w:pPr>
      <w:rPr>
        <w:rFonts w:ascii="Wingdings" w:hAnsi="Wingdings"/>
      </w:rPr>
    </w:lvl>
    <w:lvl w:ilvl="3" w:tplc="0FA4430E">
      <w:start w:val="1"/>
      <w:numFmt w:val="bullet"/>
      <w:lvlText w:val=""/>
      <w:lvlJc w:val="left"/>
      <w:pPr>
        <w:tabs>
          <w:tab w:val="num" w:pos="2880"/>
        </w:tabs>
        <w:ind w:left="2880" w:hanging="360"/>
      </w:pPr>
      <w:rPr>
        <w:rFonts w:ascii="Symbol" w:hAnsi="Symbol"/>
      </w:rPr>
    </w:lvl>
    <w:lvl w:ilvl="4" w:tplc="D966A498">
      <w:start w:val="1"/>
      <w:numFmt w:val="bullet"/>
      <w:lvlText w:val="o"/>
      <w:lvlJc w:val="left"/>
      <w:pPr>
        <w:tabs>
          <w:tab w:val="num" w:pos="3600"/>
        </w:tabs>
        <w:ind w:left="3600" w:hanging="360"/>
      </w:pPr>
      <w:rPr>
        <w:rFonts w:ascii="Courier New" w:hAnsi="Courier New"/>
      </w:rPr>
    </w:lvl>
    <w:lvl w:ilvl="5" w:tplc="069E54C0">
      <w:start w:val="1"/>
      <w:numFmt w:val="bullet"/>
      <w:lvlText w:val=""/>
      <w:lvlJc w:val="left"/>
      <w:pPr>
        <w:tabs>
          <w:tab w:val="num" w:pos="4320"/>
        </w:tabs>
        <w:ind w:left="4320" w:hanging="360"/>
      </w:pPr>
      <w:rPr>
        <w:rFonts w:ascii="Wingdings" w:hAnsi="Wingdings"/>
      </w:rPr>
    </w:lvl>
    <w:lvl w:ilvl="6" w:tplc="E03A9036">
      <w:start w:val="1"/>
      <w:numFmt w:val="bullet"/>
      <w:lvlText w:val=""/>
      <w:lvlJc w:val="left"/>
      <w:pPr>
        <w:tabs>
          <w:tab w:val="num" w:pos="5040"/>
        </w:tabs>
        <w:ind w:left="5040" w:hanging="360"/>
      </w:pPr>
      <w:rPr>
        <w:rFonts w:ascii="Symbol" w:hAnsi="Symbol"/>
      </w:rPr>
    </w:lvl>
    <w:lvl w:ilvl="7" w:tplc="F858F0B2">
      <w:start w:val="1"/>
      <w:numFmt w:val="bullet"/>
      <w:lvlText w:val="o"/>
      <w:lvlJc w:val="left"/>
      <w:pPr>
        <w:tabs>
          <w:tab w:val="num" w:pos="5760"/>
        </w:tabs>
        <w:ind w:left="5760" w:hanging="360"/>
      </w:pPr>
      <w:rPr>
        <w:rFonts w:ascii="Courier New" w:hAnsi="Courier New"/>
      </w:rPr>
    </w:lvl>
    <w:lvl w:ilvl="8" w:tplc="71C88C16">
      <w:start w:val="1"/>
      <w:numFmt w:val="bullet"/>
      <w:lvlText w:val=""/>
      <w:lvlJc w:val="left"/>
      <w:pPr>
        <w:tabs>
          <w:tab w:val="num" w:pos="6480"/>
        </w:tabs>
        <w:ind w:left="6480" w:hanging="360"/>
      </w:pPr>
      <w:rPr>
        <w:rFonts w:ascii="Wingdings" w:hAnsi="Wingdings"/>
      </w:rPr>
    </w:lvl>
  </w:abstractNum>
  <w:abstractNum w:abstractNumId="8" w15:restartNumberingAfterBreak="0">
    <w:nsid w:val="00000008"/>
    <w:multiLevelType w:val="hybridMultilevel"/>
    <w:tmpl w:val="00000008"/>
    <w:lvl w:ilvl="0" w:tplc="E7AA0800">
      <w:start w:val="1"/>
      <w:numFmt w:val="bullet"/>
      <w:lvlText w:val=""/>
      <w:lvlPicBulletId w:val="0"/>
      <w:lvlJc w:val="left"/>
      <w:pPr>
        <w:ind w:left="720" w:hanging="360"/>
      </w:pPr>
      <w:rPr>
        <w:rFonts w:ascii="Symbol" w:hAnsi="Symbol"/>
        <w:b w:val="0"/>
        <w:bCs w:val="0"/>
        <w:sz w:val="20"/>
      </w:rPr>
    </w:lvl>
    <w:lvl w:ilvl="1" w:tplc="3476EBEA">
      <w:start w:val="1"/>
      <w:numFmt w:val="bullet"/>
      <w:lvlText w:val="o"/>
      <w:lvlJc w:val="left"/>
      <w:pPr>
        <w:tabs>
          <w:tab w:val="num" w:pos="1440"/>
        </w:tabs>
        <w:ind w:left="1440" w:hanging="360"/>
      </w:pPr>
      <w:rPr>
        <w:rFonts w:ascii="Courier New" w:hAnsi="Courier New"/>
      </w:rPr>
    </w:lvl>
    <w:lvl w:ilvl="2" w:tplc="F4FAA446">
      <w:start w:val="1"/>
      <w:numFmt w:val="bullet"/>
      <w:lvlText w:val=""/>
      <w:lvlJc w:val="left"/>
      <w:pPr>
        <w:tabs>
          <w:tab w:val="num" w:pos="2160"/>
        </w:tabs>
        <w:ind w:left="2160" w:hanging="360"/>
      </w:pPr>
      <w:rPr>
        <w:rFonts w:ascii="Wingdings" w:hAnsi="Wingdings"/>
      </w:rPr>
    </w:lvl>
    <w:lvl w:ilvl="3" w:tplc="BF9C6E36">
      <w:start w:val="1"/>
      <w:numFmt w:val="bullet"/>
      <w:lvlText w:val=""/>
      <w:lvlJc w:val="left"/>
      <w:pPr>
        <w:tabs>
          <w:tab w:val="num" w:pos="2880"/>
        </w:tabs>
        <w:ind w:left="2880" w:hanging="360"/>
      </w:pPr>
      <w:rPr>
        <w:rFonts w:ascii="Symbol" w:hAnsi="Symbol"/>
      </w:rPr>
    </w:lvl>
    <w:lvl w:ilvl="4" w:tplc="9F6EAA08">
      <w:start w:val="1"/>
      <w:numFmt w:val="bullet"/>
      <w:lvlText w:val="o"/>
      <w:lvlJc w:val="left"/>
      <w:pPr>
        <w:tabs>
          <w:tab w:val="num" w:pos="3600"/>
        </w:tabs>
        <w:ind w:left="3600" w:hanging="360"/>
      </w:pPr>
      <w:rPr>
        <w:rFonts w:ascii="Courier New" w:hAnsi="Courier New"/>
      </w:rPr>
    </w:lvl>
    <w:lvl w:ilvl="5" w:tplc="9B2EB3EE">
      <w:start w:val="1"/>
      <w:numFmt w:val="bullet"/>
      <w:lvlText w:val=""/>
      <w:lvlJc w:val="left"/>
      <w:pPr>
        <w:tabs>
          <w:tab w:val="num" w:pos="4320"/>
        </w:tabs>
        <w:ind w:left="4320" w:hanging="360"/>
      </w:pPr>
      <w:rPr>
        <w:rFonts w:ascii="Wingdings" w:hAnsi="Wingdings"/>
      </w:rPr>
    </w:lvl>
    <w:lvl w:ilvl="6" w:tplc="4F7EFB60">
      <w:start w:val="1"/>
      <w:numFmt w:val="bullet"/>
      <w:lvlText w:val=""/>
      <w:lvlJc w:val="left"/>
      <w:pPr>
        <w:tabs>
          <w:tab w:val="num" w:pos="5040"/>
        </w:tabs>
        <w:ind w:left="5040" w:hanging="360"/>
      </w:pPr>
      <w:rPr>
        <w:rFonts w:ascii="Symbol" w:hAnsi="Symbol"/>
      </w:rPr>
    </w:lvl>
    <w:lvl w:ilvl="7" w:tplc="4330E3E8">
      <w:start w:val="1"/>
      <w:numFmt w:val="bullet"/>
      <w:lvlText w:val="o"/>
      <w:lvlJc w:val="left"/>
      <w:pPr>
        <w:tabs>
          <w:tab w:val="num" w:pos="5760"/>
        </w:tabs>
        <w:ind w:left="5760" w:hanging="360"/>
      </w:pPr>
      <w:rPr>
        <w:rFonts w:ascii="Courier New" w:hAnsi="Courier New"/>
      </w:rPr>
    </w:lvl>
    <w:lvl w:ilvl="8" w:tplc="FF54CE48">
      <w:start w:val="1"/>
      <w:numFmt w:val="bullet"/>
      <w:lvlText w:val=""/>
      <w:lvlJc w:val="left"/>
      <w:pPr>
        <w:tabs>
          <w:tab w:val="num" w:pos="6480"/>
        </w:tabs>
        <w:ind w:left="6480" w:hanging="360"/>
      </w:pPr>
      <w:rPr>
        <w:rFonts w:ascii="Wingdings" w:hAnsi="Wingdings"/>
      </w:rPr>
    </w:lvl>
  </w:abstractNum>
  <w:abstractNum w:abstractNumId="9" w15:restartNumberingAfterBreak="0">
    <w:nsid w:val="00000009"/>
    <w:multiLevelType w:val="hybridMultilevel"/>
    <w:tmpl w:val="00000009"/>
    <w:lvl w:ilvl="0" w:tplc="F6B417E8">
      <w:start w:val="1"/>
      <w:numFmt w:val="bullet"/>
      <w:lvlText w:val=""/>
      <w:lvlPicBulletId w:val="0"/>
      <w:lvlJc w:val="left"/>
      <w:pPr>
        <w:ind w:left="720" w:hanging="360"/>
      </w:pPr>
      <w:rPr>
        <w:rFonts w:ascii="Symbol" w:hAnsi="Symbol"/>
        <w:b w:val="0"/>
        <w:bCs w:val="0"/>
        <w:sz w:val="20"/>
      </w:rPr>
    </w:lvl>
    <w:lvl w:ilvl="1" w:tplc="835A961A">
      <w:start w:val="1"/>
      <w:numFmt w:val="bullet"/>
      <w:lvlText w:val="o"/>
      <w:lvlJc w:val="left"/>
      <w:pPr>
        <w:tabs>
          <w:tab w:val="num" w:pos="1440"/>
        </w:tabs>
        <w:ind w:left="1440" w:hanging="360"/>
      </w:pPr>
      <w:rPr>
        <w:rFonts w:ascii="Courier New" w:hAnsi="Courier New"/>
      </w:rPr>
    </w:lvl>
    <w:lvl w:ilvl="2" w:tplc="F0FC9AC4">
      <w:start w:val="1"/>
      <w:numFmt w:val="bullet"/>
      <w:lvlText w:val=""/>
      <w:lvlJc w:val="left"/>
      <w:pPr>
        <w:tabs>
          <w:tab w:val="num" w:pos="2160"/>
        </w:tabs>
        <w:ind w:left="2160" w:hanging="360"/>
      </w:pPr>
      <w:rPr>
        <w:rFonts w:ascii="Wingdings" w:hAnsi="Wingdings"/>
      </w:rPr>
    </w:lvl>
    <w:lvl w:ilvl="3" w:tplc="F8BAB3EE">
      <w:start w:val="1"/>
      <w:numFmt w:val="bullet"/>
      <w:lvlText w:val=""/>
      <w:lvlJc w:val="left"/>
      <w:pPr>
        <w:tabs>
          <w:tab w:val="num" w:pos="2880"/>
        </w:tabs>
        <w:ind w:left="2880" w:hanging="360"/>
      </w:pPr>
      <w:rPr>
        <w:rFonts w:ascii="Symbol" w:hAnsi="Symbol"/>
      </w:rPr>
    </w:lvl>
    <w:lvl w:ilvl="4" w:tplc="3B628484">
      <w:start w:val="1"/>
      <w:numFmt w:val="bullet"/>
      <w:lvlText w:val="o"/>
      <w:lvlJc w:val="left"/>
      <w:pPr>
        <w:tabs>
          <w:tab w:val="num" w:pos="3600"/>
        </w:tabs>
        <w:ind w:left="3600" w:hanging="360"/>
      </w:pPr>
      <w:rPr>
        <w:rFonts w:ascii="Courier New" w:hAnsi="Courier New"/>
      </w:rPr>
    </w:lvl>
    <w:lvl w:ilvl="5" w:tplc="585AEBA2">
      <w:start w:val="1"/>
      <w:numFmt w:val="bullet"/>
      <w:lvlText w:val=""/>
      <w:lvlJc w:val="left"/>
      <w:pPr>
        <w:tabs>
          <w:tab w:val="num" w:pos="4320"/>
        </w:tabs>
        <w:ind w:left="4320" w:hanging="360"/>
      </w:pPr>
      <w:rPr>
        <w:rFonts w:ascii="Wingdings" w:hAnsi="Wingdings"/>
      </w:rPr>
    </w:lvl>
    <w:lvl w:ilvl="6" w:tplc="60064798">
      <w:start w:val="1"/>
      <w:numFmt w:val="bullet"/>
      <w:lvlText w:val=""/>
      <w:lvlJc w:val="left"/>
      <w:pPr>
        <w:tabs>
          <w:tab w:val="num" w:pos="5040"/>
        </w:tabs>
        <w:ind w:left="5040" w:hanging="360"/>
      </w:pPr>
      <w:rPr>
        <w:rFonts w:ascii="Symbol" w:hAnsi="Symbol"/>
      </w:rPr>
    </w:lvl>
    <w:lvl w:ilvl="7" w:tplc="EC3A0004">
      <w:start w:val="1"/>
      <w:numFmt w:val="bullet"/>
      <w:lvlText w:val="o"/>
      <w:lvlJc w:val="left"/>
      <w:pPr>
        <w:tabs>
          <w:tab w:val="num" w:pos="5760"/>
        </w:tabs>
        <w:ind w:left="5760" w:hanging="360"/>
      </w:pPr>
      <w:rPr>
        <w:rFonts w:ascii="Courier New" w:hAnsi="Courier New"/>
      </w:rPr>
    </w:lvl>
    <w:lvl w:ilvl="8" w:tplc="F3F8327A">
      <w:start w:val="1"/>
      <w:numFmt w:val="bullet"/>
      <w:lvlText w:val=""/>
      <w:lvlJc w:val="left"/>
      <w:pPr>
        <w:tabs>
          <w:tab w:val="num" w:pos="6480"/>
        </w:tabs>
        <w:ind w:left="6480" w:hanging="360"/>
      </w:pPr>
      <w:rPr>
        <w:rFonts w:ascii="Wingdings" w:hAnsi="Wingdings"/>
      </w:rPr>
    </w:lvl>
  </w:abstractNum>
  <w:abstractNum w:abstractNumId="10" w15:restartNumberingAfterBreak="0">
    <w:nsid w:val="0000000A"/>
    <w:multiLevelType w:val="hybridMultilevel"/>
    <w:tmpl w:val="0000000A"/>
    <w:lvl w:ilvl="0" w:tplc="7588662E">
      <w:start w:val="1"/>
      <w:numFmt w:val="bullet"/>
      <w:lvlText w:val=""/>
      <w:lvlPicBulletId w:val="0"/>
      <w:lvlJc w:val="left"/>
      <w:pPr>
        <w:ind w:left="720" w:hanging="360"/>
      </w:pPr>
      <w:rPr>
        <w:rFonts w:ascii="Symbol" w:hAnsi="Symbol"/>
        <w:b w:val="0"/>
        <w:bCs w:val="0"/>
        <w:sz w:val="20"/>
      </w:rPr>
    </w:lvl>
    <w:lvl w:ilvl="1" w:tplc="73ECB71A">
      <w:start w:val="1"/>
      <w:numFmt w:val="bullet"/>
      <w:lvlText w:val="o"/>
      <w:lvlJc w:val="left"/>
      <w:pPr>
        <w:tabs>
          <w:tab w:val="num" w:pos="1440"/>
        </w:tabs>
        <w:ind w:left="1440" w:hanging="360"/>
      </w:pPr>
      <w:rPr>
        <w:rFonts w:ascii="Courier New" w:hAnsi="Courier New"/>
      </w:rPr>
    </w:lvl>
    <w:lvl w:ilvl="2" w:tplc="E87EDDA8">
      <w:start w:val="1"/>
      <w:numFmt w:val="bullet"/>
      <w:lvlText w:val=""/>
      <w:lvlJc w:val="left"/>
      <w:pPr>
        <w:tabs>
          <w:tab w:val="num" w:pos="2160"/>
        </w:tabs>
        <w:ind w:left="2160" w:hanging="360"/>
      </w:pPr>
      <w:rPr>
        <w:rFonts w:ascii="Wingdings" w:hAnsi="Wingdings"/>
      </w:rPr>
    </w:lvl>
    <w:lvl w:ilvl="3" w:tplc="37A2A41E">
      <w:start w:val="1"/>
      <w:numFmt w:val="bullet"/>
      <w:lvlText w:val=""/>
      <w:lvlJc w:val="left"/>
      <w:pPr>
        <w:tabs>
          <w:tab w:val="num" w:pos="2880"/>
        </w:tabs>
        <w:ind w:left="2880" w:hanging="360"/>
      </w:pPr>
      <w:rPr>
        <w:rFonts w:ascii="Symbol" w:hAnsi="Symbol"/>
      </w:rPr>
    </w:lvl>
    <w:lvl w:ilvl="4" w:tplc="82521B76">
      <w:start w:val="1"/>
      <w:numFmt w:val="bullet"/>
      <w:lvlText w:val="o"/>
      <w:lvlJc w:val="left"/>
      <w:pPr>
        <w:tabs>
          <w:tab w:val="num" w:pos="3600"/>
        </w:tabs>
        <w:ind w:left="3600" w:hanging="360"/>
      </w:pPr>
      <w:rPr>
        <w:rFonts w:ascii="Courier New" w:hAnsi="Courier New"/>
      </w:rPr>
    </w:lvl>
    <w:lvl w:ilvl="5" w:tplc="D3D2D718">
      <w:start w:val="1"/>
      <w:numFmt w:val="bullet"/>
      <w:lvlText w:val=""/>
      <w:lvlJc w:val="left"/>
      <w:pPr>
        <w:tabs>
          <w:tab w:val="num" w:pos="4320"/>
        </w:tabs>
        <w:ind w:left="4320" w:hanging="360"/>
      </w:pPr>
      <w:rPr>
        <w:rFonts w:ascii="Wingdings" w:hAnsi="Wingdings"/>
      </w:rPr>
    </w:lvl>
    <w:lvl w:ilvl="6" w:tplc="44E4688A">
      <w:start w:val="1"/>
      <w:numFmt w:val="bullet"/>
      <w:lvlText w:val=""/>
      <w:lvlJc w:val="left"/>
      <w:pPr>
        <w:tabs>
          <w:tab w:val="num" w:pos="5040"/>
        </w:tabs>
        <w:ind w:left="5040" w:hanging="360"/>
      </w:pPr>
      <w:rPr>
        <w:rFonts w:ascii="Symbol" w:hAnsi="Symbol"/>
      </w:rPr>
    </w:lvl>
    <w:lvl w:ilvl="7" w:tplc="F3966370">
      <w:start w:val="1"/>
      <w:numFmt w:val="bullet"/>
      <w:lvlText w:val="o"/>
      <w:lvlJc w:val="left"/>
      <w:pPr>
        <w:tabs>
          <w:tab w:val="num" w:pos="5760"/>
        </w:tabs>
        <w:ind w:left="5760" w:hanging="360"/>
      </w:pPr>
      <w:rPr>
        <w:rFonts w:ascii="Courier New" w:hAnsi="Courier New"/>
      </w:rPr>
    </w:lvl>
    <w:lvl w:ilvl="8" w:tplc="59429460">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B"/>
    <w:multiLevelType w:val="hybridMultilevel"/>
    <w:tmpl w:val="0000000B"/>
    <w:lvl w:ilvl="0" w:tplc="CAA6C8B8">
      <w:start w:val="1"/>
      <w:numFmt w:val="bullet"/>
      <w:lvlText w:val=""/>
      <w:lvlPicBulletId w:val="0"/>
      <w:lvlJc w:val="left"/>
      <w:pPr>
        <w:ind w:left="720" w:hanging="360"/>
      </w:pPr>
      <w:rPr>
        <w:rFonts w:ascii="Symbol" w:hAnsi="Symbol"/>
        <w:b w:val="0"/>
        <w:bCs w:val="0"/>
        <w:sz w:val="20"/>
      </w:rPr>
    </w:lvl>
    <w:lvl w:ilvl="1" w:tplc="D3A87FEC">
      <w:start w:val="1"/>
      <w:numFmt w:val="bullet"/>
      <w:lvlText w:val="o"/>
      <w:lvlJc w:val="left"/>
      <w:pPr>
        <w:tabs>
          <w:tab w:val="num" w:pos="1440"/>
        </w:tabs>
        <w:ind w:left="1440" w:hanging="360"/>
      </w:pPr>
      <w:rPr>
        <w:rFonts w:ascii="Courier New" w:hAnsi="Courier New"/>
      </w:rPr>
    </w:lvl>
    <w:lvl w:ilvl="2" w:tplc="DE2242E4">
      <w:start w:val="1"/>
      <w:numFmt w:val="bullet"/>
      <w:lvlText w:val=""/>
      <w:lvlJc w:val="left"/>
      <w:pPr>
        <w:tabs>
          <w:tab w:val="num" w:pos="2160"/>
        </w:tabs>
        <w:ind w:left="2160" w:hanging="360"/>
      </w:pPr>
      <w:rPr>
        <w:rFonts w:ascii="Wingdings" w:hAnsi="Wingdings"/>
      </w:rPr>
    </w:lvl>
    <w:lvl w:ilvl="3" w:tplc="7528FB0A">
      <w:start w:val="1"/>
      <w:numFmt w:val="bullet"/>
      <w:lvlText w:val=""/>
      <w:lvlJc w:val="left"/>
      <w:pPr>
        <w:tabs>
          <w:tab w:val="num" w:pos="2880"/>
        </w:tabs>
        <w:ind w:left="2880" w:hanging="360"/>
      </w:pPr>
      <w:rPr>
        <w:rFonts w:ascii="Symbol" w:hAnsi="Symbol"/>
      </w:rPr>
    </w:lvl>
    <w:lvl w:ilvl="4" w:tplc="755A9316">
      <w:start w:val="1"/>
      <w:numFmt w:val="bullet"/>
      <w:lvlText w:val="o"/>
      <w:lvlJc w:val="left"/>
      <w:pPr>
        <w:tabs>
          <w:tab w:val="num" w:pos="3600"/>
        </w:tabs>
        <w:ind w:left="3600" w:hanging="360"/>
      </w:pPr>
      <w:rPr>
        <w:rFonts w:ascii="Courier New" w:hAnsi="Courier New"/>
      </w:rPr>
    </w:lvl>
    <w:lvl w:ilvl="5" w:tplc="4E601E82">
      <w:start w:val="1"/>
      <w:numFmt w:val="bullet"/>
      <w:lvlText w:val=""/>
      <w:lvlJc w:val="left"/>
      <w:pPr>
        <w:tabs>
          <w:tab w:val="num" w:pos="4320"/>
        </w:tabs>
        <w:ind w:left="4320" w:hanging="360"/>
      </w:pPr>
      <w:rPr>
        <w:rFonts w:ascii="Wingdings" w:hAnsi="Wingdings"/>
      </w:rPr>
    </w:lvl>
    <w:lvl w:ilvl="6" w:tplc="C686B330">
      <w:start w:val="1"/>
      <w:numFmt w:val="bullet"/>
      <w:lvlText w:val=""/>
      <w:lvlJc w:val="left"/>
      <w:pPr>
        <w:tabs>
          <w:tab w:val="num" w:pos="5040"/>
        </w:tabs>
        <w:ind w:left="5040" w:hanging="360"/>
      </w:pPr>
      <w:rPr>
        <w:rFonts w:ascii="Symbol" w:hAnsi="Symbol"/>
      </w:rPr>
    </w:lvl>
    <w:lvl w:ilvl="7" w:tplc="A7CE1A76">
      <w:start w:val="1"/>
      <w:numFmt w:val="bullet"/>
      <w:lvlText w:val="o"/>
      <w:lvlJc w:val="left"/>
      <w:pPr>
        <w:tabs>
          <w:tab w:val="num" w:pos="5760"/>
        </w:tabs>
        <w:ind w:left="5760" w:hanging="360"/>
      </w:pPr>
      <w:rPr>
        <w:rFonts w:ascii="Courier New" w:hAnsi="Courier New"/>
      </w:rPr>
    </w:lvl>
    <w:lvl w:ilvl="8" w:tplc="761810EE">
      <w:start w:val="1"/>
      <w:numFmt w:val="bullet"/>
      <w:lvlText w:val=""/>
      <w:lvlJc w:val="left"/>
      <w:pPr>
        <w:tabs>
          <w:tab w:val="num" w:pos="6480"/>
        </w:tabs>
        <w:ind w:left="6480" w:hanging="360"/>
      </w:pPr>
      <w:rPr>
        <w:rFonts w:ascii="Wingdings" w:hAnsi="Wingdings"/>
      </w:rPr>
    </w:lvl>
  </w:abstractNum>
  <w:abstractNum w:abstractNumId="12" w15:restartNumberingAfterBreak="0">
    <w:nsid w:val="0000000C"/>
    <w:multiLevelType w:val="hybridMultilevel"/>
    <w:tmpl w:val="0000000C"/>
    <w:lvl w:ilvl="0" w:tplc="E1FE7958">
      <w:start w:val="1"/>
      <w:numFmt w:val="bullet"/>
      <w:lvlText w:val=""/>
      <w:lvlPicBulletId w:val="0"/>
      <w:lvlJc w:val="left"/>
      <w:pPr>
        <w:ind w:left="720" w:hanging="360"/>
      </w:pPr>
      <w:rPr>
        <w:rFonts w:ascii="Symbol" w:hAnsi="Symbol"/>
        <w:b w:val="0"/>
        <w:bCs w:val="0"/>
        <w:sz w:val="20"/>
      </w:rPr>
    </w:lvl>
    <w:lvl w:ilvl="1" w:tplc="869ED306">
      <w:start w:val="1"/>
      <w:numFmt w:val="bullet"/>
      <w:lvlText w:val="o"/>
      <w:lvlJc w:val="left"/>
      <w:pPr>
        <w:tabs>
          <w:tab w:val="num" w:pos="1440"/>
        </w:tabs>
        <w:ind w:left="1440" w:hanging="360"/>
      </w:pPr>
      <w:rPr>
        <w:rFonts w:ascii="Courier New" w:hAnsi="Courier New"/>
      </w:rPr>
    </w:lvl>
    <w:lvl w:ilvl="2" w:tplc="450078BC">
      <w:start w:val="1"/>
      <w:numFmt w:val="bullet"/>
      <w:lvlText w:val=""/>
      <w:lvlJc w:val="left"/>
      <w:pPr>
        <w:tabs>
          <w:tab w:val="num" w:pos="2160"/>
        </w:tabs>
        <w:ind w:left="2160" w:hanging="360"/>
      </w:pPr>
      <w:rPr>
        <w:rFonts w:ascii="Wingdings" w:hAnsi="Wingdings"/>
      </w:rPr>
    </w:lvl>
    <w:lvl w:ilvl="3" w:tplc="4C7CBED4">
      <w:start w:val="1"/>
      <w:numFmt w:val="bullet"/>
      <w:lvlText w:val=""/>
      <w:lvlJc w:val="left"/>
      <w:pPr>
        <w:tabs>
          <w:tab w:val="num" w:pos="2880"/>
        </w:tabs>
        <w:ind w:left="2880" w:hanging="360"/>
      </w:pPr>
      <w:rPr>
        <w:rFonts w:ascii="Symbol" w:hAnsi="Symbol"/>
      </w:rPr>
    </w:lvl>
    <w:lvl w:ilvl="4" w:tplc="6944C922">
      <w:start w:val="1"/>
      <w:numFmt w:val="bullet"/>
      <w:lvlText w:val="o"/>
      <w:lvlJc w:val="left"/>
      <w:pPr>
        <w:tabs>
          <w:tab w:val="num" w:pos="3600"/>
        </w:tabs>
        <w:ind w:left="3600" w:hanging="360"/>
      </w:pPr>
      <w:rPr>
        <w:rFonts w:ascii="Courier New" w:hAnsi="Courier New"/>
      </w:rPr>
    </w:lvl>
    <w:lvl w:ilvl="5" w:tplc="C5BAFB5A">
      <w:start w:val="1"/>
      <w:numFmt w:val="bullet"/>
      <w:lvlText w:val=""/>
      <w:lvlJc w:val="left"/>
      <w:pPr>
        <w:tabs>
          <w:tab w:val="num" w:pos="4320"/>
        </w:tabs>
        <w:ind w:left="4320" w:hanging="360"/>
      </w:pPr>
      <w:rPr>
        <w:rFonts w:ascii="Wingdings" w:hAnsi="Wingdings"/>
      </w:rPr>
    </w:lvl>
    <w:lvl w:ilvl="6" w:tplc="6DC0F6C0">
      <w:start w:val="1"/>
      <w:numFmt w:val="bullet"/>
      <w:lvlText w:val=""/>
      <w:lvlJc w:val="left"/>
      <w:pPr>
        <w:tabs>
          <w:tab w:val="num" w:pos="5040"/>
        </w:tabs>
        <w:ind w:left="5040" w:hanging="360"/>
      </w:pPr>
      <w:rPr>
        <w:rFonts w:ascii="Symbol" w:hAnsi="Symbol"/>
      </w:rPr>
    </w:lvl>
    <w:lvl w:ilvl="7" w:tplc="EDF692C8">
      <w:start w:val="1"/>
      <w:numFmt w:val="bullet"/>
      <w:lvlText w:val="o"/>
      <w:lvlJc w:val="left"/>
      <w:pPr>
        <w:tabs>
          <w:tab w:val="num" w:pos="5760"/>
        </w:tabs>
        <w:ind w:left="5760" w:hanging="360"/>
      </w:pPr>
      <w:rPr>
        <w:rFonts w:ascii="Courier New" w:hAnsi="Courier New"/>
      </w:rPr>
    </w:lvl>
    <w:lvl w:ilvl="8" w:tplc="86D2BA2A">
      <w:start w:val="1"/>
      <w:numFmt w:val="bullet"/>
      <w:lvlText w:val=""/>
      <w:lvlJc w:val="left"/>
      <w:pPr>
        <w:tabs>
          <w:tab w:val="num" w:pos="6480"/>
        </w:tabs>
        <w:ind w:left="6480" w:hanging="360"/>
      </w:pPr>
      <w:rPr>
        <w:rFonts w:ascii="Wingdings" w:hAnsi="Wingdings"/>
      </w:rPr>
    </w:lvl>
  </w:abstractNum>
  <w:abstractNum w:abstractNumId="13" w15:restartNumberingAfterBreak="0">
    <w:nsid w:val="0000000D"/>
    <w:multiLevelType w:val="hybridMultilevel"/>
    <w:tmpl w:val="0000000D"/>
    <w:lvl w:ilvl="0" w:tplc="266A19BE">
      <w:start w:val="1"/>
      <w:numFmt w:val="bullet"/>
      <w:lvlText w:val=""/>
      <w:lvlPicBulletId w:val="0"/>
      <w:lvlJc w:val="left"/>
      <w:pPr>
        <w:ind w:left="720" w:hanging="360"/>
      </w:pPr>
      <w:rPr>
        <w:rFonts w:ascii="Symbol" w:hAnsi="Symbol"/>
        <w:b w:val="0"/>
        <w:bCs w:val="0"/>
        <w:sz w:val="20"/>
      </w:rPr>
    </w:lvl>
    <w:lvl w:ilvl="1" w:tplc="FCFCEADC">
      <w:start w:val="1"/>
      <w:numFmt w:val="bullet"/>
      <w:lvlText w:val="o"/>
      <w:lvlJc w:val="left"/>
      <w:pPr>
        <w:tabs>
          <w:tab w:val="num" w:pos="1440"/>
        </w:tabs>
        <w:ind w:left="1440" w:hanging="360"/>
      </w:pPr>
      <w:rPr>
        <w:rFonts w:ascii="Courier New" w:hAnsi="Courier New"/>
      </w:rPr>
    </w:lvl>
    <w:lvl w:ilvl="2" w:tplc="93247464">
      <w:start w:val="1"/>
      <w:numFmt w:val="bullet"/>
      <w:lvlText w:val=""/>
      <w:lvlJc w:val="left"/>
      <w:pPr>
        <w:tabs>
          <w:tab w:val="num" w:pos="2160"/>
        </w:tabs>
        <w:ind w:left="2160" w:hanging="360"/>
      </w:pPr>
      <w:rPr>
        <w:rFonts w:ascii="Wingdings" w:hAnsi="Wingdings"/>
      </w:rPr>
    </w:lvl>
    <w:lvl w:ilvl="3" w:tplc="96F81E4A">
      <w:start w:val="1"/>
      <w:numFmt w:val="bullet"/>
      <w:lvlText w:val=""/>
      <w:lvlJc w:val="left"/>
      <w:pPr>
        <w:tabs>
          <w:tab w:val="num" w:pos="2880"/>
        </w:tabs>
        <w:ind w:left="2880" w:hanging="360"/>
      </w:pPr>
      <w:rPr>
        <w:rFonts w:ascii="Symbol" w:hAnsi="Symbol"/>
      </w:rPr>
    </w:lvl>
    <w:lvl w:ilvl="4" w:tplc="4DBC90C0">
      <w:start w:val="1"/>
      <w:numFmt w:val="bullet"/>
      <w:lvlText w:val="o"/>
      <w:lvlJc w:val="left"/>
      <w:pPr>
        <w:tabs>
          <w:tab w:val="num" w:pos="3600"/>
        </w:tabs>
        <w:ind w:left="3600" w:hanging="360"/>
      </w:pPr>
      <w:rPr>
        <w:rFonts w:ascii="Courier New" w:hAnsi="Courier New"/>
      </w:rPr>
    </w:lvl>
    <w:lvl w:ilvl="5" w:tplc="97028BDE">
      <w:start w:val="1"/>
      <w:numFmt w:val="bullet"/>
      <w:lvlText w:val=""/>
      <w:lvlJc w:val="left"/>
      <w:pPr>
        <w:tabs>
          <w:tab w:val="num" w:pos="4320"/>
        </w:tabs>
        <w:ind w:left="4320" w:hanging="360"/>
      </w:pPr>
      <w:rPr>
        <w:rFonts w:ascii="Wingdings" w:hAnsi="Wingdings"/>
      </w:rPr>
    </w:lvl>
    <w:lvl w:ilvl="6" w:tplc="29DE8556">
      <w:start w:val="1"/>
      <w:numFmt w:val="bullet"/>
      <w:lvlText w:val=""/>
      <w:lvlJc w:val="left"/>
      <w:pPr>
        <w:tabs>
          <w:tab w:val="num" w:pos="5040"/>
        </w:tabs>
        <w:ind w:left="5040" w:hanging="360"/>
      </w:pPr>
      <w:rPr>
        <w:rFonts w:ascii="Symbol" w:hAnsi="Symbol"/>
      </w:rPr>
    </w:lvl>
    <w:lvl w:ilvl="7" w:tplc="C93E0928">
      <w:start w:val="1"/>
      <w:numFmt w:val="bullet"/>
      <w:lvlText w:val="o"/>
      <w:lvlJc w:val="left"/>
      <w:pPr>
        <w:tabs>
          <w:tab w:val="num" w:pos="5760"/>
        </w:tabs>
        <w:ind w:left="5760" w:hanging="360"/>
      </w:pPr>
      <w:rPr>
        <w:rFonts w:ascii="Courier New" w:hAnsi="Courier New"/>
      </w:rPr>
    </w:lvl>
    <w:lvl w:ilvl="8" w:tplc="A8B83FE8">
      <w:start w:val="1"/>
      <w:numFmt w:val="bullet"/>
      <w:lvlText w:val=""/>
      <w:lvlJc w:val="left"/>
      <w:pPr>
        <w:tabs>
          <w:tab w:val="num" w:pos="6480"/>
        </w:tabs>
        <w:ind w:left="6480" w:hanging="360"/>
      </w:pPr>
      <w:rPr>
        <w:rFonts w:ascii="Wingdings" w:hAnsi="Wingdings"/>
      </w:rPr>
    </w:lvl>
  </w:abstractNum>
  <w:abstractNum w:abstractNumId="14" w15:restartNumberingAfterBreak="0">
    <w:nsid w:val="0000000E"/>
    <w:multiLevelType w:val="hybridMultilevel"/>
    <w:tmpl w:val="0000000E"/>
    <w:lvl w:ilvl="0" w:tplc="488C9DE6">
      <w:start w:val="1"/>
      <w:numFmt w:val="bullet"/>
      <w:lvlText w:val=""/>
      <w:lvlPicBulletId w:val="0"/>
      <w:lvlJc w:val="left"/>
      <w:pPr>
        <w:ind w:left="720" w:hanging="360"/>
      </w:pPr>
      <w:rPr>
        <w:rFonts w:ascii="Symbol" w:hAnsi="Symbol"/>
        <w:b w:val="0"/>
        <w:bCs w:val="0"/>
        <w:sz w:val="20"/>
      </w:rPr>
    </w:lvl>
    <w:lvl w:ilvl="1" w:tplc="F280A1C0">
      <w:start w:val="1"/>
      <w:numFmt w:val="bullet"/>
      <w:lvlText w:val="o"/>
      <w:lvlJc w:val="left"/>
      <w:pPr>
        <w:tabs>
          <w:tab w:val="num" w:pos="1440"/>
        </w:tabs>
        <w:ind w:left="1440" w:hanging="360"/>
      </w:pPr>
      <w:rPr>
        <w:rFonts w:ascii="Courier New" w:hAnsi="Courier New"/>
      </w:rPr>
    </w:lvl>
    <w:lvl w:ilvl="2" w:tplc="D83881A6">
      <w:start w:val="1"/>
      <w:numFmt w:val="bullet"/>
      <w:lvlText w:val=""/>
      <w:lvlJc w:val="left"/>
      <w:pPr>
        <w:tabs>
          <w:tab w:val="num" w:pos="2160"/>
        </w:tabs>
        <w:ind w:left="2160" w:hanging="360"/>
      </w:pPr>
      <w:rPr>
        <w:rFonts w:ascii="Wingdings" w:hAnsi="Wingdings"/>
      </w:rPr>
    </w:lvl>
    <w:lvl w:ilvl="3" w:tplc="4A96C902">
      <w:start w:val="1"/>
      <w:numFmt w:val="bullet"/>
      <w:lvlText w:val=""/>
      <w:lvlJc w:val="left"/>
      <w:pPr>
        <w:tabs>
          <w:tab w:val="num" w:pos="2880"/>
        </w:tabs>
        <w:ind w:left="2880" w:hanging="360"/>
      </w:pPr>
      <w:rPr>
        <w:rFonts w:ascii="Symbol" w:hAnsi="Symbol"/>
      </w:rPr>
    </w:lvl>
    <w:lvl w:ilvl="4" w:tplc="D514DEAE">
      <w:start w:val="1"/>
      <w:numFmt w:val="bullet"/>
      <w:lvlText w:val="o"/>
      <w:lvlJc w:val="left"/>
      <w:pPr>
        <w:tabs>
          <w:tab w:val="num" w:pos="3600"/>
        </w:tabs>
        <w:ind w:left="3600" w:hanging="360"/>
      </w:pPr>
      <w:rPr>
        <w:rFonts w:ascii="Courier New" w:hAnsi="Courier New"/>
      </w:rPr>
    </w:lvl>
    <w:lvl w:ilvl="5" w:tplc="43462082">
      <w:start w:val="1"/>
      <w:numFmt w:val="bullet"/>
      <w:lvlText w:val=""/>
      <w:lvlJc w:val="left"/>
      <w:pPr>
        <w:tabs>
          <w:tab w:val="num" w:pos="4320"/>
        </w:tabs>
        <w:ind w:left="4320" w:hanging="360"/>
      </w:pPr>
      <w:rPr>
        <w:rFonts w:ascii="Wingdings" w:hAnsi="Wingdings"/>
      </w:rPr>
    </w:lvl>
    <w:lvl w:ilvl="6" w:tplc="6BF4E244">
      <w:start w:val="1"/>
      <w:numFmt w:val="bullet"/>
      <w:lvlText w:val=""/>
      <w:lvlJc w:val="left"/>
      <w:pPr>
        <w:tabs>
          <w:tab w:val="num" w:pos="5040"/>
        </w:tabs>
        <w:ind w:left="5040" w:hanging="360"/>
      </w:pPr>
      <w:rPr>
        <w:rFonts w:ascii="Symbol" w:hAnsi="Symbol"/>
      </w:rPr>
    </w:lvl>
    <w:lvl w:ilvl="7" w:tplc="020496A0">
      <w:start w:val="1"/>
      <w:numFmt w:val="bullet"/>
      <w:lvlText w:val="o"/>
      <w:lvlJc w:val="left"/>
      <w:pPr>
        <w:tabs>
          <w:tab w:val="num" w:pos="5760"/>
        </w:tabs>
        <w:ind w:left="5760" w:hanging="360"/>
      </w:pPr>
      <w:rPr>
        <w:rFonts w:ascii="Courier New" w:hAnsi="Courier New"/>
      </w:rPr>
    </w:lvl>
    <w:lvl w:ilvl="8" w:tplc="1E0402E0">
      <w:start w:val="1"/>
      <w:numFmt w:val="bullet"/>
      <w:lvlText w:val=""/>
      <w:lvlJc w:val="left"/>
      <w:pPr>
        <w:tabs>
          <w:tab w:val="num" w:pos="6480"/>
        </w:tabs>
        <w:ind w:left="6480" w:hanging="360"/>
      </w:pPr>
      <w:rPr>
        <w:rFonts w:ascii="Wingdings" w:hAnsi="Wingdings"/>
      </w:rPr>
    </w:lvl>
  </w:abstractNum>
  <w:abstractNum w:abstractNumId="15" w15:restartNumberingAfterBreak="0">
    <w:nsid w:val="0000000F"/>
    <w:multiLevelType w:val="hybridMultilevel"/>
    <w:tmpl w:val="0000000F"/>
    <w:lvl w:ilvl="0" w:tplc="FCF87AD6">
      <w:start w:val="1"/>
      <w:numFmt w:val="bullet"/>
      <w:lvlText w:val=""/>
      <w:lvlPicBulletId w:val="0"/>
      <w:lvlJc w:val="left"/>
      <w:pPr>
        <w:ind w:left="720" w:hanging="360"/>
      </w:pPr>
      <w:rPr>
        <w:rFonts w:ascii="Symbol" w:hAnsi="Symbol"/>
        <w:b w:val="0"/>
        <w:bCs w:val="0"/>
        <w:sz w:val="20"/>
      </w:rPr>
    </w:lvl>
    <w:lvl w:ilvl="1" w:tplc="C330AE94">
      <w:start w:val="1"/>
      <w:numFmt w:val="bullet"/>
      <w:lvlText w:val="o"/>
      <w:lvlJc w:val="left"/>
      <w:pPr>
        <w:tabs>
          <w:tab w:val="num" w:pos="1440"/>
        </w:tabs>
        <w:ind w:left="1440" w:hanging="360"/>
      </w:pPr>
      <w:rPr>
        <w:rFonts w:ascii="Courier New" w:hAnsi="Courier New"/>
      </w:rPr>
    </w:lvl>
    <w:lvl w:ilvl="2" w:tplc="168C5046">
      <w:start w:val="1"/>
      <w:numFmt w:val="bullet"/>
      <w:lvlText w:val=""/>
      <w:lvlJc w:val="left"/>
      <w:pPr>
        <w:tabs>
          <w:tab w:val="num" w:pos="2160"/>
        </w:tabs>
        <w:ind w:left="2160" w:hanging="360"/>
      </w:pPr>
      <w:rPr>
        <w:rFonts w:ascii="Wingdings" w:hAnsi="Wingdings"/>
      </w:rPr>
    </w:lvl>
    <w:lvl w:ilvl="3" w:tplc="0CBCCD82">
      <w:start w:val="1"/>
      <w:numFmt w:val="bullet"/>
      <w:lvlText w:val=""/>
      <w:lvlJc w:val="left"/>
      <w:pPr>
        <w:tabs>
          <w:tab w:val="num" w:pos="2880"/>
        </w:tabs>
        <w:ind w:left="2880" w:hanging="360"/>
      </w:pPr>
      <w:rPr>
        <w:rFonts w:ascii="Symbol" w:hAnsi="Symbol"/>
      </w:rPr>
    </w:lvl>
    <w:lvl w:ilvl="4" w:tplc="AC7EF298">
      <w:start w:val="1"/>
      <w:numFmt w:val="bullet"/>
      <w:lvlText w:val="o"/>
      <w:lvlJc w:val="left"/>
      <w:pPr>
        <w:tabs>
          <w:tab w:val="num" w:pos="3600"/>
        </w:tabs>
        <w:ind w:left="3600" w:hanging="360"/>
      </w:pPr>
      <w:rPr>
        <w:rFonts w:ascii="Courier New" w:hAnsi="Courier New"/>
      </w:rPr>
    </w:lvl>
    <w:lvl w:ilvl="5" w:tplc="5492C654">
      <w:start w:val="1"/>
      <w:numFmt w:val="bullet"/>
      <w:lvlText w:val=""/>
      <w:lvlJc w:val="left"/>
      <w:pPr>
        <w:tabs>
          <w:tab w:val="num" w:pos="4320"/>
        </w:tabs>
        <w:ind w:left="4320" w:hanging="360"/>
      </w:pPr>
      <w:rPr>
        <w:rFonts w:ascii="Wingdings" w:hAnsi="Wingdings"/>
      </w:rPr>
    </w:lvl>
    <w:lvl w:ilvl="6" w:tplc="F9C001E2">
      <w:start w:val="1"/>
      <w:numFmt w:val="bullet"/>
      <w:lvlText w:val=""/>
      <w:lvlJc w:val="left"/>
      <w:pPr>
        <w:tabs>
          <w:tab w:val="num" w:pos="5040"/>
        </w:tabs>
        <w:ind w:left="5040" w:hanging="360"/>
      </w:pPr>
      <w:rPr>
        <w:rFonts w:ascii="Symbol" w:hAnsi="Symbol"/>
      </w:rPr>
    </w:lvl>
    <w:lvl w:ilvl="7" w:tplc="8118DC0A">
      <w:start w:val="1"/>
      <w:numFmt w:val="bullet"/>
      <w:lvlText w:val="o"/>
      <w:lvlJc w:val="left"/>
      <w:pPr>
        <w:tabs>
          <w:tab w:val="num" w:pos="5760"/>
        </w:tabs>
        <w:ind w:left="5760" w:hanging="360"/>
      </w:pPr>
      <w:rPr>
        <w:rFonts w:ascii="Courier New" w:hAnsi="Courier New"/>
      </w:rPr>
    </w:lvl>
    <w:lvl w:ilvl="8" w:tplc="F6641960">
      <w:start w:val="1"/>
      <w:numFmt w:val="bullet"/>
      <w:lvlText w:val=""/>
      <w:lvlJc w:val="left"/>
      <w:pPr>
        <w:tabs>
          <w:tab w:val="num" w:pos="6480"/>
        </w:tabs>
        <w:ind w:left="6480" w:hanging="360"/>
      </w:pPr>
      <w:rPr>
        <w:rFonts w:ascii="Wingdings" w:hAnsi="Wingdings"/>
      </w:rPr>
    </w:lvl>
  </w:abstractNum>
  <w:abstractNum w:abstractNumId="16" w15:restartNumberingAfterBreak="0">
    <w:nsid w:val="00000010"/>
    <w:multiLevelType w:val="hybridMultilevel"/>
    <w:tmpl w:val="00000010"/>
    <w:lvl w:ilvl="0" w:tplc="42984CB0">
      <w:start w:val="1"/>
      <w:numFmt w:val="bullet"/>
      <w:lvlText w:val=""/>
      <w:lvlPicBulletId w:val="0"/>
      <w:lvlJc w:val="left"/>
      <w:pPr>
        <w:ind w:left="720" w:hanging="360"/>
      </w:pPr>
      <w:rPr>
        <w:rFonts w:ascii="Symbol" w:hAnsi="Symbol"/>
        <w:b w:val="0"/>
        <w:bCs w:val="0"/>
        <w:sz w:val="20"/>
      </w:rPr>
    </w:lvl>
    <w:lvl w:ilvl="1" w:tplc="4B50A946">
      <w:start w:val="1"/>
      <w:numFmt w:val="bullet"/>
      <w:lvlText w:val="o"/>
      <w:lvlJc w:val="left"/>
      <w:pPr>
        <w:tabs>
          <w:tab w:val="num" w:pos="1440"/>
        </w:tabs>
        <w:ind w:left="1440" w:hanging="360"/>
      </w:pPr>
      <w:rPr>
        <w:rFonts w:ascii="Courier New" w:hAnsi="Courier New"/>
      </w:rPr>
    </w:lvl>
    <w:lvl w:ilvl="2" w:tplc="8DC428CC">
      <w:start w:val="1"/>
      <w:numFmt w:val="bullet"/>
      <w:lvlText w:val=""/>
      <w:lvlJc w:val="left"/>
      <w:pPr>
        <w:tabs>
          <w:tab w:val="num" w:pos="2160"/>
        </w:tabs>
        <w:ind w:left="2160" w:hanging="360"/>
      </w:pPr>
      <w:rPr>
        <w:rFonts w:ascii="Wingdings" w:hAnsi="Wingdings"/>
      </w:rPr>
    </w:lvl>
    <w:lvl w:ilvl="3" w:tplc="8CECC976">
      <w:start w:val="1"/>
      <w:numFmt w:val="bullet"/>
      <w:lvlText w:val=""/>
      <w:lvlJc w:val="left"/>
      <w:pPr>
        <w:tabs>
          <w:tab w:val="num" w:pos="2880"/>
        </w:tabs>
        <w:ind w:left="2880" w:hanging="360"/>
      </w:pPr>
      <w:rPr>
        <w:rFonts w:ascii="Symbol" w:hAnsi="Symbol"/>
      </w:rPr>
    </w:lvl>
    <w:lvl w:ilvl="4" w:tplc="413296DE">
      <w:start w:val="1"/>
      <w:numFmt w:val="bullet"/>
      <w:lvlText w:val="o"/>
      <w:lvlJc w:val="left"/>
      <w:pPr>
        <w:tabs>
          <w:tab w:val="num" w:pos="3600"/>
        </w:tabs>
        <w:ind w:left="3600" w:hanging="360"/>
      </w:pPr>
      <w:rPr>
        <w:rFonts w:ascii="Courier New" w:hAnsi="Courier New"/>
      </w:rPr>
    </w:lvl>
    <w:lvl w:ilvl="5" w:tplc="5D32D092">
      <w:start w:val="1"/>
      <w:numFmt w:val="bullet"/>
      <w:lvlText w:val=""/>
      <w:lvlJc w:val="left"/>
      <w:pPr>
        <w:tabs>
          <w:tab w:val="num" w:pos="4320"/>
        </w:tabs>
        <w:ind w:left="4320" w:hanging="360"/>
      </w:pPr>
      <w:rPr>
        <w:rFonts w:ascii="Wingdings" w:hAnsi="Wingdings"/>
      </w:rPr>
    </w:lvl>
    <w:lvl w:ilvl="6" w:tplc="1004B9AE">
      <w:start w:val="1"/>
      <w:numFmt w:val="bullet"/>
      <w:lvlText w:val=""/>
      <w:lvlJc w:val="left"/>
      <w:pPr>
        <w:tabs>
          <w:tab w:val="num" w:pos="5040"/>
        </w:tabs>
        <w:ind w:left="5040" w:hanging="360"/>
      </w:pPr>
      <w:rPr>
        <w:rFonts w:ascii="Symbol" w:hAnsi="Symbol"/>
      </w:rPr>
    </w:lvl>
    <w:lvl w:ilvl="7" w:tplc="B8EAA0D8">
      <w:start w:val="1"/>
      <w:numFmt w:val="bullet"/>
      <w:lvlText w:val="o"/>
      <w:lvlJc w:val="left"/>
      <w:pPr>
        <w:tabs>
          <w:tab w:val="num" w:pos="5760"/>
        </w:tabs>
        <w:ind w:left="5760" w:hanging="360"/>
      </w:pPr>
      <w:rPr>
        <w:rFonts w:ascii="Courier New" w:hAnsi="Courier New"/>
      </w:rPr>
    </w:lvl>
    <w:lvl w:ilvl="8" w:tplc="14BCC8A2">
      <w:start w:val="1"/>
      <w:numFmt w:val="bullet"/>
      <w:lvlText w:val=""/>
      <w:lvlJc w:val="left"/>
      <w:pPr>
        <w:tabs>
          <w:tab w:val="num" w:pos="6480"/>
        </w:tabs>
        <w:ind w:left="6480" w:hanging="360"/>
      </w:pPr>
      <w:rPr>
        <w:rFonts w:ascii="Wingdings" w:hAnsi="Wingdings"/>
      </w:rPr>
    </w:lvl>
  </w:abstractNum>
  <w:abstractNum w:abstractNumId="17" w15:restartNumberingAfterBreak="0">
    <w:nsid w:val="00000011"/>
    <w:multiLevelType w:val="hybridMultilevel"/>
    <w:tmpl w:val="00000011"/>
    <w:lvl w:ilvl="0" w:tplc="56C2C70E">
      <w:start w:val="1"/>
      <w:numFmt w:val="bullet"/>
      <w:lvlText w:val=""/>
      <w:lvlPicBulletId w:val="0"/>
      <w:lvlJc w:val="left"/>
      <w:pPr>
        <w:ind w:left="720" w:hanging="360"/>
      </w:pPr>
      <w:rPr>
        <w:rFonts w:ascii="Symbol" w:hAnsi="Symbol"/>
        <w:b w:val="0"/>
        <w:bCs w:val="0"/>
        <w:sz w:val="20"/>
      </w:rPr>
    </w:lvl>
    <w:lvl w:ilvl="1" w:tplc="F84CFCFE">
      <w:start w:val="1"/>
      <w:numFmt w:val="bullet"/>
      <w:lvlText w:val="o"/>
      <w:lvlJc w:val="left"/>
      <w:pPr>
        <w:tabs>
          <w:tab w:val="num" w:pos="1440"/>
        </w:tabs>
        <w:ind w:left="1440" w:hanging="360"/>
      </w:pPr>
      <w:rPr>
        <w:rFonts w:ascii="Courier New" w:hAnsi="Courier New"/>
      </w:rPr>
    </w:lvl>
    <w:lvl w:ilvl="2" w:tplc="5EBE062C">
      <w:start w:val="1"/>
      <w:numFmt w:val="bullet"/>
      <w:lvlText w:val=""/>
      <w:lvlJc w:val="left"/>
      <w:pPr>
        <w:tabs>
          <w:tab w:val="num" w:pos="2160"/>
        </w:tabs>
        <w:ind w:left="2160" w:hanging="360"/>
      </w:pPr>
      <w:rPr>
        <w:rFonts w:ascii="Wingdings" w:hAnsi="Wingdings"/>
      </w:rPr>
    </w:lvl>
    <w:lvl w:ilvl="3" w:tplc="266E9BCE">
      <w:start w:val="1"/>
      <w:numFmt w:val="bullet"/>
      <w:lvlText w:val=""/>
      <w:lvlJc w:val="left"/>
      <w:pPr>
        <w:tabs>
          <w:tab w:val="num" w:pos="2880"/>
        </w:tabs>
        <w:ind w:left="2880" w:hanging="360"/>
      </w:pPr>
      <w:rPr>
        <w:rFonts w:ascii="Symbol" w:hAnsi="Symbol"/>
      </w:rPr>
    </w:lvl>
    <w:lvl w:ilvl="4" w:tplc="C176425E">
      <w:start w:val="1"/>
      <w:numFmt w:val="bullet"/>
      <w:lvlText w:val="o"/>
      <w:lvlJc w:val="left"/>
      <w:pPr>
        <w:tabs>
          <w:tab w:val="num" w:pos="3600"/>
        </w:tabs>
        <w:ind w:left="3600" w:hanging="360"/>
      </w:pPr>
      <w:rPr>
        <w:rFonts w:ascii="Courier New" w:hAnsi="Courier New"/>
      </w:rPr>
    </w:lvl>
    <w:lvl w:ilvl="5" w:tplc="81A4F51C">
      <w:start w:val="1"/>
      <w:numFmt w:val="bullet"/>
      <w:lvlText w:val=""/>
      <w:lvlJc w:val="left"/>
      <w:pPr>
        <w:tabs>
          <w:tab w:val="num" w:pos="4320"/>
        </w:tabs>
        <w:ind w:left="4320" w:hanging="360"/>
      </w:pPr>
      <w:rPr>
        <w:rFonts w:ascii="Wingdings" w:hAnsi="Wingdings"/>
      </w:rPr>
    </w:lvl>
    <w:lvl w:ilvl="6" w:tplc="BC48B416">
      <w:start w:val="1"/>
      <w:numFmt w:val="bullet"/>
      <w:lvlText w:val=""/>
      <w:lvlJc w:val="left"/>
      <w:pPr>
        <w:tabs>
          <w:tab w:val="num" w:pos="5040"/>
        </w:tabs>
        <w:ind w:left="5040" w:hanging="360"/>
      </w:pPr>
      <w:rPr>
        <w:rFonts w:ascii="Symbol" w:hAnsi="Symbol"/>
      </w:rPr>
    </w:lvl>
    <w:lvl w:ilvl="7" w:tplc="5F164B28">
      <w:start w:val="1"/>
      <w:numFmt w:val="bullet"/>
      <w:lvlText w:val="o"/>
      <w:lvlJc w:val="left"/>
      <w:pPr>
        <w:tabs>
          <w:tab w:val="num" w:pos="5760"/>
        </w:tabs>
        <w:ind w:left="5760" w:hanging="360"/>
      </w:pPr>
      <w:rPr>
        <w:rFonts w:ascii="Courier New" w:hAnsi="Courier New"/>
      </w:rPr>
    </w:lvl>
    <w:lvl w:ilvl="8" w:tplc="A734F6EA">
      <w:start w:val="1"/>
      <w:numFmt w:val="bullet"/>
      <w:lvlText w:val=""/>
      <w:lvlJc w:val="left"/>
      <w:pPr>
        <w:tabs>
          <w:tab w:val="num" w:pos="6480"/>
        </w:tabs>
        <w:ind w:left="6480" w:hanging="360"/>
      </w:pPr>
      <w:rPr>
        <w:rFonts w:ascii="Wingdings" w:hAnsi="Wingdings"/>
      </w:rPr>
    </w:lvl>
  </w:abstractNum>
  <w:abstractNum w:abstractNumId="18" w15:restartNumberingAfterBreak="0">
    <w:nsid w:val="00000012"/>
    <w:multiLevelType w:val="hybridMultilevel"/>
    <w:tmpl w:val="00000012"/>
    <w:lvl w:ilvl="0" w:tplc="5EA441B0">
      <w:start w:val="1"/>
      <w:numFmt w:val="bullet"/>
      <w:lvlText w:val=""/>
      <w:lvlPicBulletId w:val="0"/>
      <w:lvlJc w:val="left"/>
      <w:pPr>
        <w:ind w:left="720" w:hanging="360"/>
      </w:pPr>
      <w:rPr>
        <w:rFonts w:ascii="Symbol" w:hAnsi="Symbol"/>
        <w:b w:val="0"/>
        <w:bCs w:val="0"/>
        <w:sz w:val="20"/>
      </w:rPr>
    </w:lvl>
    <w:lvl w:ilvl="1" w:tplc="64243AC6">
      <w:start w:val="1"/>
      <w:numFmt w:val="bullet"/>
      <w:lvlText w:val="o"/>
      <w:lvlJc w:val="left"/>
      <w:pPr>
        <w:tabs>
          <w:tab w:val="num" w:pos="1440"/>
        </w:tabs>
        <w:ind w:left="1440" w:hanging="360"/>
      </w:pPr>
      <w:rPr>
        <w:rFonts w:ascii="Courier New" w:hAnsi="Courier New"/>
      </w:rPr>
    </w:lvl>
    <w:lvl w:ilvl="2" w:tplc="3998CAA8">
      <w:start w:val="1"/>
      <w:numFmt w:val="bullet"/>
      <w:lvlText w:val=""/>
      <w:lvlJc w:val="left"/>
      <w:pPr>
        <w:tabs>
          <w:tab w:val="num" w:pos="2160"/>
        </w:tabs>
        <w:ind w:left="2160" w:hanging="360"/>
      </w:pPr>
      <w:rPr>
        <w:rFonts w:ascii="Wingdings" w:hAnsi="Wingdings"/>
      </w:rPr>
    </w:lvl>
    <w:lvl w:ilvl="3" w:tplc="32B0E07A">
      <w:start w:val="1"/>
      <w:numFmt w:val="bullet"/>
      <w:lvlText w:val=""/>
      <w:lvlJc w:val="left"/>
      <w:pPr>
        <w:tabs>
          <w:tab w:val="num" w:pos="2880"/>
        </w:tabs>
        <w:ind w:left="2880" w:hanging="360"/>
      </w:pPr>
      <w:rPr>
        <w:rFonts w:ascii="Symbol" w:hAnsi="Symbol"/>
      </w:rPr>
    </w:lvl>
    <w:lvl w:ilvl="4" w:tplc="5B24F4F2">
      <w:start w:val="1"/>
      <w:numFmt w:val="bullet"/>
      <w:lvlText w:val="o"/>
      <w:lvlJc w:val="left"/>
      <w:pPr>
        <w:tabs>
          <w:tab w:val="num" w:pos="3600"/>
        </w:tabs>
        <w:ind w:left="3600" w:hanging="360"/>
      </w:pPr>
      <w:rPr>
        <w:rFonts w:ascii="Courier New" w:hAnsi="Courier New"/>
      </w:rPr>
    </w:lvl>
    <w:lvl w:ilvl="5" w:tplc="7F3C88D0">
      <w:start w:val="1"/>
      <w:numFmt w:val="bullet"/>
      <w:lvlText w:val=""/>
      <w:lvlJc w:val="left"/>
      <w:pPr>
        <w:tabs>
          <w:tab w:val="num" w:pos="4320"/>
        </w:tabs>
        <w:ind w:left="4320" w:hanging="360"/>
      </w:pPr>
      <w:rPr>
        <w:rFonts w:ascii="Wingdings" w:hAnsi="Wingdings"/>
      </w:rPr>
    </w:lvl>
    <w:lvl w:ilvl="6" w:tplc="0954285E">
      <w:start w:val="1"/>
      <w:numFmt w:val="bullet"/>
      <w:lvlText w:val=""/>
      <w:lvlJc w:val="left"/>
      <w:pPr>
        <w:tabs>
          <w:tab w:val="num" w:pos="5040"/>
        </w:tabs>
        <w:ind w:left="5040" w:hanging="360"/>
      </w:pPr>
      <w:rPr>
        <w:rFonts w:ascii="Symbol" w:hAnsi="Symbol"/>
      </w:rPr>
    </w:lvl>
    <w:lvl w:ilvl="7" w:tplc="27E282F2">
      <w:start w:val="1"/>
      <w:numFmt w:val="bullet"/>
      <w:lvlText w:val="o"/>
      <w:lvlJc w:val="left"/>
      <w:pPr>
        <w:tabs>
          <w:tab w:val="num" w:pos="5760"/>
        </w:tabs>
        <w:ind w:left="5760" w:hanging="360"/>
      </w:pPr>
      <w:rPr>
        <w:rFonts w:ascii="Courier New" w:hAnsi="Courier New"/>
      </w:rPr>
    </w:lvl>
    <w:lvl w:ilvl="8" w:tplc="0EDA1AE6">
      <w:start w:val="1"/>
      <w:numFmt w:val="bullet"/>
      <w:lvlText w:val=""/>
      <w:lvlJc w:val="left"/>
      <w:pPr>
        <w:tabs>
          <w:tab w:val="num" w:pos="6480"/>
        </w:tabs>
        <w:ind w:left="6480" w:hanging="360"/>
      </w:pPr>
      <w:rPr>
        <w:rFonts w:ascii="Wingdings" w:hAnsi="Wingdings"/>
      </w:rPr>
    </w:lvl>
  </w:abstractNum>
  <w:abstractNum w:abstractNumId="19" w15:restartNumberingAfterBreak="0">
    <w:nsid w:val="00000013"/>
    <w:multiLevelType w:val="hybridMultilevel"/>
    <w:tmpl w:val="00000013"/>
    <w:lvl w:ilvl="0" w:tplc="122A16AC">
      <w:start w:val="1"/>
      <w:numFmt w:val="bullet"/>
      <w:lvlText w:val=""/>
      <w:lvlPicBulletId w:val="0"/>
      <w:lvlJc w:val="left"/>
      <w:pPr>
        <w:ind w:left="720" w:hanging="360"/>
      </w:pPr>
      <w:rPr>
        <w:rFonts w:ascii="Symbol" w:hAnsi="Symbol"/>
        <w:b w:val="0"/>
        <w:bCs w:val="0"/>
        <w:sz w:val="20"/>
      </w:rPr>
    </w:lvl>
    <w:lvl w:ilvl="1" w:tplc="04B85B24">
      <w:start w:val="1"/>
      <w:numFmt w:val="bullet"/>
      <w:lvlText w:val="o"/>
      <w:lvlJc w:val="left"/>
      <w:pPr>
        <w:tabs>
          <w:tab w:val="num" w:pos="1440"/>
        </w:tabs>
        <w:ind w:left="1440" w:hanging="360"/>
      </w:pPr>
      <w:rPr>
        <w:rFonts w:ascii="Courier New" w:hAnsi="Courier New"/>
      </w:rPr>
    </w:lvl>
    <w:lvl w:ilvl="2" w:tplc="05ACFA4A">
      <w:start w:val="1"/>
      <w:numFmt w:val="bullet"/>
      <w:lvlText w:val=""/>
      <w:lvlJc w:val="left"/>
      <w:pPr>
        <w:tabs>
          <w:tab w:val="num" w:pos="2160"/>
        </w:tabs>
        <w:ind w:left="2160" w:hanging="360"/>
      </w:pPr>
      <w:rPr>
        <w:rFonts w:ascii="Wingdings" w:hAnsi="Wingdings"/>
      </w:rPr>
    </w:lvl>
    <w:lvl w:ilvl="3" w:tplc="7A58F47A">
      <w:start w:val="1"/>
      <w:numFmt w:val="bullet"/>
      <w:lvlText w:val=""/>
      <w:lvlJc w:val="left"/>
      <w:pPr>
        <w:tabs>
          <w:tab w:val="num" w:pos="2880"/>
        </w:tabs>
        <w:ind w:left="2880" w:hanging="360"/>
      </w:pPr>
      <w:rPr>
        <w:rFonts w:ascii="Symbol" w:hAnsi="Symbol"/>
      </w:rPr>
    </w:lvl>
    <w:lvl w:ilvl="4" w:tplc="73529EE4">
      <w:start w:val="1"/>
      <w:numFmt w:val="bullet"/>
      <w:lvlText w:val="o"/>
      <w:lvlJc w:val="left"/>
      <w:pPr>
        <w:tabs>
          <w:tab w:val="num" w:pos="3600"/>
        </w:tabs>
        <w:ind w:left="3600" w:hanging="360"/>
      </w:pPr>
      <w:rPr>
        <w:rFonts w:ascii="Courier New" w:hAnsi="Courier New"/>
      </w:rPr>
    </w:lvl>
    <w:lvl w:ilvl="5" w:tplc="2CB6887A">
      <w:start w:val="1"/>
      <w:numFmt w:val="bullet"/>
      <w:lvlText w:val=""/>
      <w:lvlJc w:val="left"/>
      <w:pPr>
        <w:tabs>
          <w:tab w:val="num" w:pos="4320"/>
        </w:tabs>
        <w:ind w:left="4320" w:hanging="360"/>
      </w:pPr>
      <w:rPr>
        <w:rFonts w:ascii="Wingdings" w:hAnsi="Wingdings"/>
      </w:rPr>
    </w:lvl>
    <w:lvl w:ilvl="6" w:tplc="3B327C38">
      <w:start w:val="1"/>
      <w:numFmt w:val="bullet"/>
      <w:lvlText w:val=""/>
      <w:lvlJc w:val="left"/>
      <w:pPr>
        <w:tabs>
          <w:tab w:val="num" w:pos="5040"/>
        </w:tabs>
        <w:ind w:left="5040" w:hanging="360"/>
      </w:pPr>
      <w:rPr>
        <w:rFonts w:ascii="Symbol" w:hAnsi="Symbol"/>
      </w:rPr>
    </w:lvl>
    <w:lvl w:ilvl="7" w:tplc="DD080E3C">
      <w:start w:val="1"/>
      <w:numFmt w:val="bullet"/>
      <w:lvlText w:val="o"/>
      <w:lvlJc w:val="left"/>
      <w:pPr>
        <w:tabs>
          <w:tab w:val="num" w:pos="5760"/>
        </w:tabs>
        <w:ind w:left="5760" w:hanging="360"/>
      </w:pPr>
      <w:rPr>
        <w:rFonts w:ascii="Courier New" w:hAnsi="Courier New"/>
      </w:rPr>
    </w:lvl>
    <w:lvl w:ilvl="8" w:tplc="7A86E166">
      <w:start w:val="1"/>
      <w:numFmt w:val="bullet"/>
      <w:lvlText w:val=""/>
      <w:lvlJc w:val="left"/>
      <w:pPr>
        <w:tabs>
          <w:tab w:val="num" w:pos="6480"/>
        </w:tabs>
        <w:ind w:left="6480" w:hanging="360"/>
      </w:pPr>
      <w:rPr>
        <w:rFonts w:ascii="Wingdings" w:hAnsi="Wingdings"/>
      </w:rPr>
    </w:lvl>
  </w:abstractNum>
  <w:abstractNum w:abstractNumId="20" w15:restartNumberingAfterBreak="0">
    <w:nsid w:val="00000014"/>
    <w:multiLevelType w:val="hybridMultilevel"/>
    <w:tmpl w:val="00000014"/>
    <w:lvl w:ilvl="0" w:tplc="F8B86664">
      <w:start w:val="1"/>
      <w:numFmt w:val="bullet"/>
      <w:lvlText w:val=""/>
      <w:lvlPicBulletId w:val="0"/>
      <w:lvlJc w:val="left"/>
      <w:pPr>
        <w:ind w:left="720" w:hanging="360"/>
      </w:pPr>
      <w:rPr>
        <w:rFonts w:ascii="Symbol" w:hAnsi="Symbol"/>
        <w:b w:val="0"/>
        <w:bCs w:val="0"/>
        <w:sz w:val="20"/>
      </w:rPr>
    </w:lvl>
    <w:lvl w:ilvl="1" w:tplc="6E484B14">
      <w:start w:val="1"/>
      <w:numFmt w:val="bullet"/>
      <w:lvlText w:val="o"/>
      <w:lvlJc w:val="left"/>
      <w:pPr>
        <w:tabs>
          <w:tab w:val="num" w:pos="1440"/>
        </w:tabs>
        <w:ind w:left="1440" w:hanging="360"/>
      </w:pPr>
      <w:rPr>
        <w:rFonts w:ascii="Courier New" w:hAnsi="Courier New"/>
      </w:rPr>
    </w:lvl>
    <w:lvl w:ilvl="2" w:tplc="A17ED56E">
      <w:start w:val="1"/>
      <w:numFmt w:val="bullet"/>
      <w:lvlText w:val=""/>
      <w:lvlJc w:val="left"/>
      <w:pPr>
        <w:tabs>
          <w:tab w:val="num" w:pos="2160"/>
        </w:tabs>
        <w:ind w:left="2160" w:hanging="360"/>
      </w:pPr>
      <w:rPr>
        <w:rFonts w:ascii="Wingdings" w:hAnsi="Wingdings"/>
      </w:rPr>
    </w:lvl>
    <w:lvl w:ilvl="3" w:tplc="77B0FD24">
      <w:start w:val="1"/>
      <w:numFmt w:val="bullet"/>
      <w:lvlText w:val=""/>
      <w:lvlJc w:val="left"/>
      <w:pPr>
        <w:tabs>
          <w:tab w:val="num" w:pos="2880"/>
        </w:tabs>
        <w:ind w:left="2880" w:hanging="360"/>
      </w:pPr>
      <w:rPr>
        <w:rFonts w:ascii="Symbol" w:hAnsi="Symbol"/>
      </w:rPr>
    </w:lvl>
    <w:lvl w:ilvl="4" w:tplc="D4CE86AE">
      <w:start w:val="1"/>
      <w:numFmt w:val="bullet"/>
      <w:lvlText w:val="o"/>
      <w:lvlJc w:val="left"/>
      <w:pPr>
        <w:tabs>
          <w:tab w:val="num" w:pos="3600"/>
        </w:tabs>
        <w:ind w:left="3600" w:hanging="360"/>
      </w:pPr>
      <w:rPr>
        <w:rFonts w:ascii="Courier New" w:hAnsi="Courier New"/>
      </w:rPr>
    </w:lvl>
    <w:lvl w:ilvl="5" w:tplc="3A44A308">
      <w:start w:val="1"/>
      <w:numFmt w:val="bullet"/>
      <w:lvlText w:val=""/>
      <w:lvlJc w:val="left"/>
      <w:pPr>
        <w:tabs>
          <w:tab w:val="num" w:pos="4320"/>
        </w:tabs>
        <w:ind w:left="4320" w:hanging="360"/>
      </w:pPr>
      <w:rPr>
        <w:rFonts w:ascii="Wingdings" w:hAnsi="Wingdings"/>
      </w:rPr>
    </w:lvl>
    <w:lvl w:ilvl="6" w:tplc="ED568828">
      <w:start w:val="1"/>
      <w:numFmt w:val="bullet"/>
      <w:lvlText w:val=""/>
      <w:lvlJc w:val="left"/>
      <w:pPr>
        <w:tabs>
          <w:tab w:val="num" w:pos="5040"/>
        </w:tabs>
        <w:ind w:left="5040" w:hanging="360"/>
      </w:pPr>
      <w:rPr>
        <w:rFonts w:ascii="Symbol" w:hAnsi="Symbol"/>
      </w:rPr>
    </w:lvl>
    <w:lvl w:ilvl="7" w:tplc="CEF05B6E">
      <w:start w:val="1"/>
      <w:numFmt w:val="bullet"/>
      <w:lvlText w:val="o"/>
      <w:lvlJc w:val="left"/>
      <w:pPr>
        <w:tabs>
          <w:tab w:val="num" w:pos="5760"/>
        </w:tabs>
        <w:ind w:left="5760" w:hanging="360"/>
      </w:pPr>
      <w:rPr>
        <w:rFonts w:ascii="Courier New" w:hAnsi="Courier New"/>
      </w:rPr>
    </w:lvl>
    <w:lvl w:ilvl="8" w:tplc="E34A26D8">
      <w:start w:val="1"/>
      <w:numFmt w:val="bullet"/>
      <w:lvlText w:val=""/>
      <w:lvlJc w:val="left"/>
      <w:pPr>
        <w:tabs>
          <w:tab w:val="num" w:pos="6480"/>
        </w:tabs>
        <w:ind w:left="6480" w:hanging="360"/>
      </w:pPr>
      <w:rPr>
        <w:rFonts w:ascii="Wingdings" w:hAnsi="Wingdings"/>
      </w:rPr>
    </w:lvl>
  </w:abstractNum>
  <w:abstractNum w:abstractNumId="21" w15:restartNumberingAfterBreak="0">
    <w:nsid w:val="00000015"/>
    <w:multiLevelType w:val="hybridMultilevel"/>
    <w:tmpl w:val="00000015"/>
    <w:lvl w:ilvl="0" w:tplc="E8E89068">
      <w:start w:val="1"/>
      <w:numFmt w:val="bullet"/>
      <w:lvlText w:val=""/>
      <w:lvlPicBulletId w:val="0"/>
      <w:lvlJc w:val="left"/>
      <w:pPr>
        <w:ind w:left="720" w:hanging="360"/>
      </w:pPr>
      <w:rPr>
        <w:rFonts w:ascii="Symbol" w:hAnsi="Symbol"/>
        <w:b w:val="0"/>
        <w:bCs w:val="0"/>
        <w:sz w:val="20"/>
      </w:rPr>
    </w:lvl>
    <w:lvl w:ilvl="1" w:tplc="75F85020">
      <w:start w:val="1"/>
      <w:numFmt w:val="bullet"/>
      <w:lvlText w:val="o"/>
      <w:lvlJc w:val="left"/>
      <w:pPr>
        <w:tabs>
          <w:tab w:val="num" w:pos="1440"/>
        </w:tabs>
        <w:ind w:left="1440" w:hanging="360"/>
      </w:pPr>
      <w:rPr>
        <w:rFonts w:ascii="Courier New" w:hAnsi="Courier New"/>
      </w:rPr>
    </w:lvl>
    <w:lvl w:ilvl="2" w:tplc="6B2045EE">
      <w:start w:val="1"/>
      <w:numFmt w:val="bullet"/>
      <w:lvlText w:val=""/>
      <w:lvlJc w:val="left"/>
      <w:pPr>
        <w:tabs>
          <w:tab w:val="num" w:pos="2160"/>
        </w:tabs>
        <w:ind w:left="2160" w:hanging="360"/>
      </w:pPr>
      <w:rPr>
        <w:rFonts w:ascii="Wingdings" w:hAnsi="Wingdings"/>
      </w:rPr>
    </w:lvl>
    <w:lvl w:ilvl="3" w:tplc="3FF2B7A0">
      <w:start w:val="1"/>
      <w:numFmt w:val="bullet"/>
      <w:lvlText w:val=""/>
      <w:lvlJc w:val="left"/>
      <w:pPr>
        <w:tabs>
          <w:tab w:val="num" w:pos="2880"/>
        </w:tabs>
        <w:ind w:left="2880" w:hanging="360"/>
      </w:pPr>
      <w:rPr>
        <w:rFonts w:ascii="Symbol" w:hAnsi="Symbol"/>
      </w:rPr>
    </w:lvl>
    <w:lvl w:ilvl="4" w:tplc="2AD8EB88">
      <w:start w:val="1"/>
      <w:numFmt w:val="bullet"/>
      <w:lvlText w:val="o"/>
      <w:lvlJc w:val="left"/>
      <w:pPr>
        <w:tabs>
          <w:tab w:val="num" w:pos="3600"/>
        </w:tabs>
        <w:ind w:left="3600" w:hanging="360"/>
      </w:pPr>
      <w:rPr>
        <w:rFonts w:ascii="Courier New" w:hAnsi="Courier New"/>
      </w:rPr>
    </w:lvl>
    <w:lvl w:ilvl="5" w:tplc="7D5A70E0">
      <w:start w:val="1"/>
      <w:numFmt w:val="bullet"/>
      <w:lvlText w:val=""/>
      <w:lvlJc w:val="left"/>
      <w:pPr>
        <w:tabs>
          <w:tab w:val="num" w:pos="4320"/>
        </w:tabs>
        <w:ind w:left="4320" w:hanging="360"/>
      </w:pPr>
      <w:rPr>
        <w:rFonts w:ascii="Wingdings" w:hAnsi="Wingdings"/>
      </w:rPr>
    </w:lvl>
    <w:lvl w:ilvl="6" w:tplc="9F608C04">
      <w:start w:val="1"/>
      <w:numFmt w:val="bullet"/>
      <w:lvlText w:val=""/>
      <w:lvlJc w:val="left"/>
      <w:pPr>
        <w:tabs>
          <w:tab w:val="num" w:pos="5040"/>
        </w:tabs>
        <w:ind w:left="5040" w:hanging="360"/>
      </w:pPr>
      <w:rPr>
        <w:rFonts w:ascii="Symbol" w:hAnsi="Symbol"/>
      </w:rPr>
    </w:lvl>
    <w:lvl w:ilvl="7" w:tplc="1E8E9410">
      <w:start w:val="1"/>
      <w:numFmt w:val="bullet"/>
      <w:lvlText w:val="o"/>
      <w:lvlJc w:val="left"/>
      <w:pPr>
        <w:tabs>
          <w:tab w:val="num" w:pos="5760"/>
        </w:tabs>
        <w:ind w:left="5760" w:hanging="360"/>
      </w:pPr>
      <w:rPr>
        <w:rFonts w:ascii="Courier New" w:hAnsi="Courier New"/>
      </w:rPr>
    </w:lvl>
    <w:lvl w:ilvl="8" w:tplc="BFB0736C">
      <w:start w:val="1"/>
      <w:numFmt w:val="bullet"/>
      <w:lvlText w:val=""/>
      <w:lvlJc w:val="left"/>
      <w:pPr>
        <w:tabs>
          <w:tab w:val="num" w:pos="6480"/>
        </w:tabs>
        <w:ind w:left="6480" w:hanging="360"/>
      </w:pPr>
      <w:rPr>
        <w:rFonts w:ascii="Wingdings" w:hAnsi="Wingdings"/>
      </w:rPr>
    </w:lvl>
  </w:abstractNum>
  <w:abstractNum w:abstractNumId="22" w15:restartNumberingAfterBreak="0">
    <w:nsid w:val="00000016"/>
    <w:multiLevelType w:val="hybridMultilevel"/>
    <w:tmpl w:val="00000016"/>
    <w:lvl w:ilvl="0" w:tplc="B55C1850">
      <w:start w:val="1"/>
      <w:numFmt w:val="bullet"/>
      <w:lvlText w:val=""/>
      <w:lvlPicBulletId w:val="0"/>
      <w:lvlJc w:val="left"/>
      <w:pPr>
        <w:ind w:left="720" w:hanging="360"/>
      </w:pPr>
      <w:rPr>
        <w:rFonts w:ascii="Symbol" w:hAnsi="Symbol"/>
        <w:b w:val="0"/>
        <w:bCs w:val="0"/>
        <w:sz w:val="20"/>
      </w:rPr>
    </w:lvl>
    <w:lvl w:ilvl="1" w:tplc="3C3E7540">
      <w:start w:val="1"/>
      <w:numFmt w:val="bullet"/>
      <w:lvlText w:val="o"/>
      <w:lvlJc w:val="left"/>
      <w:pPr>
        <w:tabs>
          <w:tab w:val="num" w:pos="1440"/>
        </w:tabs>
        <w:ind w:left="1440" w:hanging="360"/>
      </w:pPr>
      <w:rPr>
        <w:rFonts w:ascii="Courier New" w:hAnsi="Courier New"/>
      </w:rPr>
    </w:lvl>
    <w:lvl w:ilvl="2" w:tplc="83A24C9C">
      <w:start w:val="1"/>
      <w:numFmt w:val="bullet"/>
      <w:lvlText w:val=""/>
      <w:lvlJc w:val="left"/>
      <w:pPr>
        <w:tabs>
          <w:tab w:val="num" w:pos="2160"/>
        </w:tabs>
        <w:ind w:left="2160" w:hanging="360"/>
      </w:pPr>
      <w:rPr>
        <w:rFonts w:ascii="Wingdings" w:hAnsi="Wingdings"/>
      </w:rPr>
    </w:lvl>
    <w:lvl w:ilvl="3" w:tplc="8CEE02E2">
      <w:start w:val="1"/>
      <w:numFmt w:val="bullet"/>
      <w:lvlText w:val=""/>
      <w:lvlJc w:val="left"/>
      <w:pPr>
        <w:tabs>
          <w:tab w:val="num" w:pos="2880"/>
        </w:tabs>
        <w:ind w:left="2880" w:hanging="360"/>
      </w:pPr>
      <w:rPr>
        <w:rFonts w:ascii="Symbol" w:hAnsi="Symbol"/>
      </w:rPr>
    </w:lvl>
    <w:lvl w:ilvl="4" w:tplc="14C88CF0">
      <w:start w:val="1"/>
      <w:numFmt w:val="bullet"/>
      <w:lvlText w:val="o"/>
      <w:lvlJc w:val="left"/>
      <w:pPr>
        <w:tabs>
          <w:tab w:val="num" w:pos="3600"/>
        </w:tabs>
        <w:ind w:left="3600" w:hanging="360"/>
      </w:pPr>
      <w:rPr>
        <w:rFonts w:ascii="Courier New" w:hAnsi="Courier New"/>
      </w:rPr>
    </w:lvl>
    <w:lvl w:ilvl="5" w:tplc="568EFD9A">
      <w:start w:val="1"/>
      <w:numFmt w:val="bullet"/>
      <w:lvlText w:val=""/>
      <w:lvlJc w:val="left"/>
      <w:pPr>
        <w:tabs>
          <w:tab w:val="num" w:pos="4320"/>
        </w:tabs>
        <w:ind w:left="4320" w:hanging="360"/>
      </w:pPr>
      <w:rPr>
        <w:rFonts w:ascii="Wingdings" w:hAnsi="Wingdings"/>
      </w:rPr>
    </w:lvl>
    <w:lvl w:ilvl="6" w:tplc="B746A4BC">
      <w:start w:val="1"/>
      <w:numFmt w:val="bullet"/>
      <w:lvlText w:val=""/>
      <w:lvlJc w:val="left"/>
      <w:pPr>
        <w:tabs>
          <w:tab w:val="num" w:pos="5040"/>
        </w:tabs>
        <w:ind w:left="5040" w:hanging="360"/>
      </w:pPr>
      <w:rPr>
        <w:rFonts w:ascii="Symbol" w:hAnsi="Symbol"/>
      </w:rPr>
    </w:lvl>
    <w:lvl w:ilvl="7" w:tplc="2EA85598">
      <w:start w:val="1"/>
      <w:numFmt w:val="bullet"/>
      <w:lvlText w:val="o"/>
      <w:lvlJc w:val="left"/>
      <w:pPr>
        <w:tabs>
          <w:tab w:val="num" w:pos="5760"/>
        </w:tabs>
        <w:ind w:left="5760" w:hanging="360"/>
      </w:pPr>
      <w:rPr>
        <w:rFonts w:ascii="Courier New" w:hAnsi="Courier New"/>
      </w:rPr>
    </w:lvl>
    <w:lvl w:ilvl="8" w:tplc="16BEC930">
      <w:start w:val="1"/>
      <w:numFmt w:val="bullet"/>
      <w:lvlText w:val=""/>
      <w:lvlJc w:val="left"/>
      <w:pPr>
        <w:tabs>
          <w:tab w:val="num" w:pos="6480"/>
        </w:tabs>
        <w:ind w:left="6480" w:hanging="360"/>
      </w:pPr>
      <w:rPr>
        <w:rFonts w:ascii="Wingdings" w:hAnsi="Wingdings"/>
      </w:rPr>
    </w:lvl>
  </w:abstractNum>
  <w:abstractNum w:abstractNumId="23" w15:restartNumberingAfterBreak="0">
    <w:nsid w:val="01B82931"/>
    <w:multiLevelType w:val="hybridMultilevel"/>
    <w:tmpl w:val="CCE60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78D145A"/>
    <w:multiLevelType w:val="hybridMultilevel"/>
    <w:tmpl w:val="C720C1B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5" w15:restartNumberingAfterBreak="0">
    <w:nsid w:val="2832420F"/>
    <w:multiLevelType w:val="hybridMultilevel"/>
    <w:tmpl w:val="029A0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BA9219E"/>
    <w:multiLevelType w:val="hybridMultilevel"/>
    <w:tmpl w:val="EA7AD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D44373"/>
    <w:multiLevelType w:val="hybridMultilevel"/>
    <w:tmpl w:val="A7E21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1819E2"/>
    <w:multiLevelType w:val="hybridMultilevel"/>
    <w:tmpl w:val="3A0E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2665AB"/>
    <w:multiLevelType w:val="hybridMultilevel"/>
    <w:tmpl w:val="56C08D4C"/>
    <w:lvl w:ilvl="0" w:tplc="0CB0314A">
      <w:start w:val="1129"/>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F66454"/>
    <w:multiLevelType w:val="hybridMultilevel"/>
    <w:tmpl w:val="57D05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3132D8A"/>
    <w:multiLevelType w:val="hybridMultilevel"/>
    <w:tmpl w:val="8B141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706AD3"/>
    <w:multiLevelType w:val="hybridMultilevel"/>
    <w:tmpl w:val="099C21EA"/>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4F75AF"/>
    <w:multiLevelType w:val="hybridMultilevel"/>
    <w:tmpl w:val="892A7586"/>
    <w:lvl w:ilvl="0" w:tplc="04090001">
      <w:start w:val="1"/>
      <w:numFmt w:val="bullet"/>
      <w:lvlText w:val=""/>
      <w:lvlJc w:val="left"/>
      <w:pPr>
        <w:ind w:left="7920" w:hanging="360"/>
      </w:pPr>
      <w:rPr>
        <w:rFonts w:ascii="Symbol" w:hAnsi="Symbol" w:hint="default"/>
      </w:rPr>
    </w:lvl>
    <w:lvl w:ilvl="1" w:tplc="04090003" w:tentative="1">
      <w:start w:val="1"/>
      <w:numFmt w:val="bullet"/>
      <w:lvlText w:val="o"/>
      <w:lvlJc w:val="left"/>
      <w:pPr>
        <w:ind w:left="8640" w:hanging="360"/>
      </w:pPr>
      <w:rPr>
        <w:rFonts w:ascii="Courier New" w:hAnsi="Courier New" w:cs="Courier New" w:hint="default"/>
      </w:rPr>
    </w:lvl>
    <w:lvl w:ilvl="2" w:tplc="04090005" w:tentative="1">
      <w:start w:val="1"/>
      <w:numFmt w:val="bullet"/>
      <w:lvlText w:val=""/>
      <w:lvlJc w:val="left"/>
      <w:pPr>
        <w:ind w:left="9360" w:hanging="360"/>
      </w:pPr>
      <w:rPr>
        <w:rFonts w:ascii="Wingdings" w:hAnsi="Wingdings" w:hint="default"/>
      </w:rPr>
    </w:lvl>
    <w:lvl w:ilvl="3" w:tplc="04090001" w:tentative="1">
      <w:start w:val="1"/>
      <w:numFmt w:val="bullet"/>
      <w:lvlText w:val=""/>
      <w:lvlJc w:val="left"/>
      <w:pPr>
        <w:ind w:left="10080" w:hanging="360"/>
      </w:pPr>
      <w:rPr>
        <w:rFonts w:ascii="Symbol" w:hAnsi="Symbol" w:hint="default"/>
      </w:rPr>
    </w:lvl>
    <w:lvl w:ilvl="4" w:tplc="04090003" w:tentative="1">
      <w:start w:val="1"/>
      <w:numFmt w:val="bullet"/>
      <w:lvlText w:val="o"/>
      <w:lvlJc w:val="left"/>
      <w:pPr>
        <w:ind w:left="10800" w:hanging="360"/>
      </w:pPr>
      <w:rPr>
        <w:rFonts w:ascii="Courier New" w:hAnsi="Courier New" w:cs="Courier New" w:hint="default"/>
      </w:rPr>
    </w:lvl>
    <w:lvl w:ilvl="5" w:tplc="04090005" w:tentative="1">
      <w:start w:val="1"/>
      <w:numFmt w:val="bullet"/>
      <w:lvlText w:val=""/>
      <w:lvlJc w:val="left"/>
      <w:pPr>
        <w:ind w:left="11520" w:hanging="360"/>
      </w:pPr>
      <w:rPr>
        <w:rFonts w:ascii="Wingdings" w:hAnsi="Wingdings" w:hint="default"/>
      </w:rPr>
    </w:lvl>
    <w:lvl w:ilvl="6" w:tplc="04090001" w:tentative="1">
      <w:start w:val="1"/>
      <w:numFmt w:val="bullet"/>
      <w:lvlText w:val=""/>
      <w:lvlJc w:val="left"/>
      <w:pPr>
        <w:ind w:left="12240" w:hanging="360"/>
      </w:pPr>
      <w:rPr>
        <w:rFonts w:ascii="Symbol" w:hAnsi="Symbol" w:hint="default"/>
      </w:rPr>
    </w:lvl>
    <w:lvl w:ilvl="7" w:tplc="04090003" w:tentative="1">
      <w:start w:val="1"/>
      <w:numFmt w:val="bullet"/>
      <w:lvlText w:val="o"/>
      <w:lvlJc w:val="left"/>
      <w:pPr>
        <w:ind w:left="12960" w:hanging="360"/>
      </w:pPr>
      <w:rPr>
        <w:rFonts w:ascii="Courier New" w:hAnsi="Courier New" w:cs="Courier New" w:hint="default"/>
      </w:rPr>
    </w:lvl>
    <w:lvl w:ilvl="8" w:tplc="04090005" w:tentative="1">
      <w:start w:val="1"/>
      <w:numFmt w:val="bullet"/>
      <w:lvlText w:val=""/>
      <w:lvlJc w:val="left"/>
      <w:pPr>
        <w:ind w:left="13680" w:hanging="360"/>
      </w:pPr>
      <w:rPr>
        <w:rFonts w:ascii="Wingdings" w:hAnsi="Wingdings" w:hint="default"/>
      </w:rPr>
    </w:lvl>
  </w:abstractNum>
  <w:abstractNum w:abstractNumId="34" w15:restartNumberingAfterBreak="0">
    <w:nsid w:val="79003A7E"/>
    <w:multiLevelType w:val="hybridMultilevel"/>
    <w:tmpl w:val="71CE8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DD4EA9"/>
    <w:multiLevelType w:val="hybridMultilevel"/>
    <w:tmpl w:val="D04EE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356229"/>
    <w:multiLevelType w:val="hybridMultilevel"/>
    <w:tmpl w:val="32E85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6028256">
    <w:abstractNumId w:val="1"/>
  </w:num>
  <w:num w:numId="2" w16cid:durableId="1913616022">
    <w:abstractNumId w:val="2"/>
  </w:num>
  <w:num w:numId="3" w16cid:durableId="132018629">
    <w:abstractNumId w:val="3"/>
  </w:num>
  <w:num w:numId="4" w16cid:durableId="409040107">
    <w:abstractNumId w:val="4"/>
  </w:num>
  <w:num w:numId="5" w16cid:durableId="1772896773">
    <w:abstractNumId w:val="5"/>
  </w:num>
  <w:num w:numId="6" w16cid:durableId="24985334">
    <w:abstractNumId w:val="6"/>
  </w:num>
  <w:num w:numId="7" w16cid:durableId="1376732663">
    <w:abstractNumId w:val="7"/>
  </w:num>
  <w:num w:numId="8" w16cid:durableId="711684812">
    <w:abstractNumId w:val="8"/>
  </w:num>
  <w:num w:numId="9" w16cid:durableId="1035959583">
    <w:abstractNumId w:val="9"/>
  </w:num>
  <w:num w:numId="10" w16cid:durableId="219052030">
    <w:abstractNumId w:val="10"/>
  </w:num>
  <w:num w:numId="11" w16cid:durableId="618877058">
    <w:abstractNumId w:val="11"/>
  </w:num>
  <w:num w:numId="12" w16cid:durableId="1090002533">
    <w:abstractNumId w:val="12"/>
  </w:num>
  <w:num w:numId="13" w16cid:durableId="1459254810">
    <w:abstractNumId w:val="13"/>
  </w:num>
  <w:num w:numId="14" w16cid:durableId="947927768">
    <w:abstractNumId w:val="14"/>
  </w:num>
  <w:num w:numId="15" w16cid:durableId="2075884154">
    <w:abstractNumId w:val="15"/>
  </w:num>
  <w:num w:numId="16" w16cid:durableId="1272665596">
    <w:abstractNumId w:val="16"/>
  </w:num>
  <w:num w:numId="17" w16cid:durableId="329136263">
    <w:abstractNumId w:val="17"/>
  </w:num>
  <w:num w:numId="18" w16cid:durableId="1751121996">
    <w:abstractNumId w:val="18"/>
  </w:num>
  <w:num w:numId="19" w16cid:durableId="1796099845">
    <w:abstractNumId w:val="19"/>
  </w:num>
  <w:num w:numId="20" w16cid:durableId="1874539644">
    <w:abstractNumId w:val="20"/>
  </w:num>
  <w:num w:numId="21" w16cid:durableId="352656778">
    <w:abstractNumId w:val="21"/>
  </w:num>
  <w:num w:numId="22" w16cid:durableId="350499979">
    <w:abstractNumId w:val="22"/>
  </w:num>
  <w:num w:numId="23" w16cid:durableId="603072267">
    <w:abstractNumId w:val="35"/>
  </w:num>
  <w:num w:numId="24" w16cid:durableId="1577399351">
    <w:abstractNumId w:val="24"/>
  </w:num>
  <w:num w:numId="25" w16cid:durableId="190724373">
    <w:abstractNumId w:val="36"/>
  </w:num>
  <w:num w:numId="26" w16cid:durableId="615136505">
    <w:abstractNumId w:val="30"/>
  </w:num>
  <w:num w:numId="27" w16cid:durableId="1165785121">
    <w:abstractNumId w:val="31"/>
  </w:num>
  <w:num w:numId="28" w16cid:durableId="1921140414">
    <w:abstractNumId w:val="27"/>
  </w:num>
  <w:num w:numId="29" w16cid:durableId="841241736">
    <w:abstractNumId w:val="26"/>
  </w:num>
  <w:num w:numId="30" w16cid:durableId="1575124660">
    <w:abstractNumId w:val="23"/>
  </w:num>
  <w:num w:numId="31" w16cid:durableId="1074207877">
    <w:abstractNumId w:val="34"/>
  </w:num>
  <w:num w:numId="32" w16cid:durableId="2116093503">
    <w:abstractNumId w:val="33"/>
  </w:num>
  <w:num w:numId="33" w16cid:durableId="251935067">
    <w:abstractNumId w:val="28"/>
  </w:num>
  <w:num w:numId="34" w16cid:durableId="213929569">
    <w:abstractNumId w:val="0"/>
  </w:num>
  <w:num w:numId="35" w16cid:durableId="599141341">
    <w:abstractNumId w:val="29"/>
  </w:num>
  <w:num w:numId="36" w16cid:durableId="215049886">
    <w:abstractNumId w:val="32"/>
  </w:num>
  <w:num w:numId="37" w16cid:durableId="2009212153">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Zachary Diaks">
    <w15:presenceInfo w15:providerId="Windows Live" w15:userId="9c2b7ed971da57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1A22"/>
    <w:rsid w:val="00003434"/>
    <w:rsid w:val="00005393"/>
    <w:rsid w:val="0001029D"/>
    <w:rsid w:val="00010D61"/>
    <w:rsid w:val="00012806"/>
    <w:rsid w:val="000136F2"/>
    <w:rsid w:val="00013886"/>
    <w:rsid w:val="000176D6"/>
    <w:rsid w:val="0002536A"/>
    <w:rsid w:val="00034B9E"/>
    <w:rsid w:val="00041B73"/>
    <w:rsid w:val="00044941"/>
    <w:rsid w:val="00044AA1"/>
    <w:rsid w:val="00046871"/>
    <w:rsid w:val="0005046C"/>
    <w:rsid w:val="000514BE"/>
    <w:rsid w:val="00051749"/>
    <w:rsid w:val="0005384A"/>
    <w:rsid w:val="00055CFA"/>
    <w:rsid w:val="0006215A"/>
    <w:rsid w:val="000621D8"/>
    <w:rsid w:val="0006262D"/>
    <w:rsid w:val="0006477F"/>
    <w:rsid w:val="0007010A"/>
    <w:rsid w:val="00075D89"/>
    <w:rsid w:val="00076B07"/>
    <w:rsid w:val="0008034A"/>
    <w:rsid w:val="00082A14"/>
    <w:rsid w:val="000857D3"/>
    <w:rsid w:val="00086C55"/>
    <w:rsid w:val="00087791"/>
    <w:rsid w:val="0009065E"/>
    <w:rsid w:val="00092176"/>
    <w:rsid w:val="00093BB2"/>
    <w:rsid w:val="0009587F"/>
    <w:rsid w:val="0009621F"/>
    <w:rsid w:val="00097283"/>
    <w:rsid w:val="000A68A8"/>
    <w:rsid w:val="000A7CB4"/>
    <w:rsid w:val="000A7DF4"/>
    <w:rsid w:val="000B01E3"/>
    <w:rsid w:val="000B252B"/>
    <w:rsid w:val="000B3F78"/>
    <w:rsid w:val="000C2583"/>
    <w:rsid w:val="000D0A54"/>
    <w:rsid w:val="000D108A"/>
    <w:rsid w:val="000D4A35"/>
    <w:rsid w:val="000D6A9B"/>
    <w:rsid w:val="000D740A"/>
    <w:rsid w:val="000E04BB"/>
    <w:rsid w:val="000E065C"/>
    <w:rsid w:val="000E0D25"/>
    <w:rsid w:val="000E157A"/>
    <w:rsid w:val="000E4132"/>
    <w:rsid w:val="000E49DD"/>
    <w:rsid w:val="000E5BBF"/>
    <w:rsid w:val="000E68DE"/>
    <w:rsid w:val="000F079E"/>
    <w:rsid w:val="000F25BE"/>
    <w:rsid w:val="00102B68"/>
    <w:rsid w:val="00104C16"/>
    <w:rsid w:val="001050D0"/>
    <w:rsid w:val="0011017E"/>
    <w:rsid w:val="00112AA0"/>
    <w:rsid w:val="00113353"/>
    <w:rsid w:val="00113757"/>
    <w:rsid w:val="00113A94"/>
    <w:rsid w:val="00116FE5"/>
    <w:rsid w:val="00120A32"/>
    <w:rsid w:val="001217AE"/>
    <w:rsid w:val="00121A04"/>
    <w:rsid w:val="00126501"/>
    <w:rsid w:val="00130449"/>
    <w:rsid w:val="001325B9"/>
    <w:rsid w:val="0014040B"/>
    <w:rsid w:val="00142373"/>
    <w:rsid w:val="001459CA"/>
    <w:rsid w:val="00151057"/>
    <w:rsid w:val="00151A7C"/>
    <w:rsid w:val="00151D8A"/>
    <w:rsid w:val="0015380A"/>
    <w:rsid w:val="00155694"/>
    <w:rsid w:val="0016014A"/>
    <w:rsid w:val="0016169A"/>
    <w:rsid w:val="00161AFD"/>
    <w:rsid w:val="0016336E"/>
    <w:rsid w:val="00172756"/>
    <w:rsid w:val="00174D04"/>
    <w:rsid w:val="001769D9"/>
    <w:rsid w:val="00176FB8"/>
    <w:rsid w:val="00181607"/>
    <w:rsid w:val="00185394"/>
    <w:rsid w:val="0019074A"/>
    <w:rsid w:val="00196D60"/>
    <w:rsid w:val="001A2934"/>
    <w:rsid w:val="001A42FB"/>
    <w:rsid w:val="001A5085"/>
    <w:rsid w:val="001A534E"/>
    <w:rsid w:val="001B2C8B"/>
    <w:rsid w:val="001B7255"/>
    <w:rsid w:val="001C09AB"/>
    <w:rsid w:val="001C6752"/>
    <w:rsid w:val="001D223D"/>
    <w:rsid w:val="001D33DB"/>
    <w:rsid w:val="001F21FE"/>
    <w:rsid w:val="001F3C2B"/>
    <w:rsid w:val="001F7D45"/>
    <w:rsid w:val="002140AD"/>
    <w:rsid w:val="002152EB"/>
    <w:rsid w:val="00220331"/>
    <w:rsid w:val="00221684"/>
    <w:rsid w:val="00222C9D"/>
    <w:rsid w:val="00225430"/>
    <w:rsid w:val="002256DA"/>
    <w:rsid w:val="0023459D"/>
    <w:rsid w:val="00234AE8"/>
    <w:rsid w:val="00236222"/>
    <w:rsid w:val="002408D0"/>
    <w:rsid w:val="00241EB1"/>
    <w:rsid w:val="0024400E"/>
    <w:rsid w:val="00246DA7"/>
    <w:rsid w:val="00250CBB"/>
    <w:rsid w:val="0025163C"/>
    <w:rsid w:val="002520F1"/>
    <w:rsid w:val="00253D5E"/>
    <w:rsid w:val="002557FB"/>
    <w:rsid w:val="0027439E"/>
    <w:rsid w:val="00276295"/>
    <w:rsid w:val="0028123F"/>
    <w:rsid w:val="00285427"/>
    <w:rsid w:val="00290C62"/>
    <w:rsid w:val="00292270"/>
    <w:rsid w:val="00293028"/>
    <w:rsid w:val="00293F4C"/>
    <w:rsid w:val="0029797A"/>
    <w:rsid w:val="002A0318"/>
    <w:rsid w:val="002A2D03"/>
    <w:rsid w:val="002A30CC"/>
    <w:rsid w:val="002A649A"/>
    <w:rsid w:val="002A6FEE"/>
    <w:rsid w:val="002A7A13"/>
    <w:rsid w:val="002B1D6E"/>
    <w:rsid w:val="002B3371"/>
    <w:rsid w:val="002B4B97"/>
    <w:rsid w:val="002B6080"/>
    <w:rsid w:val="002B65B7"/>
    <w:rsid w:val="002B7198"/>
    <w:rsid w:val="002B799E"/>
    <w:rsid w:val="002C07C8"/>
    <w:rsid w:val="002C1AE2"/>
    <w:rsid w:val="002C2452"/>
    <w:rsid w:val="002C6D8F"/>
    <w:rsid w:val="002C791B"/>
    <w:rsid w:val="002C7C32"/>
    <w:rsid w:val="002D0C0A"/>
    <w:rsid w:val="002D0EB7"/>
    <w:rsid w:val="002D3C94"/>
    <w:rsid w:val="002D47F1"/>
    <w:rsid w:val="002D4E75"/>
    <w:rsid w:val="002D5080"/>
    <w:rsid w:val="002D5E06"/>
    <w:rsid w:val="002D6C1F"/>
    <w:rsid w:val="002E11B0"/>
    <w:rsid w:val="002E4C96"/>
    <w:rsid w:val="002E761C"/>
    <w:rsid w:val="002F040B"/>
    <w:rsid w:val="002F378C"/>
    <w:rsid w:val="002F53D2"/>
    <w:rsid w:val="002F5544"/>
    <w:rsid w:val="00301CDE"/>
    <w:rsid w:val="003062E9"/>
    <w:rsid w:val="003063A4"/>
    <w:rsid w:val="00315DC7"/>
    <w:rsid w:val="00316FA2"/>
    <w:rsid w:val="003216AE"/>
    <w:rsid w:val="003232E5"/>
    <w:rsid w:val="00330774"/>
    <w:rsid w:val="00333748"/>
    <w:rsid w:val="00335160"/>
    <w:rsid w:val="00336B96"/>
    <w:rsid w:val="00337559"/>
    <w:rsid w:val="00340766"/>
    <w:rsid w:val="0034236C"/>
    <w:rsid w:val="00342F12"/>
    <w:rsid w:val="00343A9A"/>
    <w:rsid w:val="00343B9A"/>
    <w:rsid w:val="00347CF3"/>
    <w:rsid w:val="00353CB7"/>
    <w:rsid w:val="00353DB5"/>
    <w:rsid w:val="00363E4D"/>
    <w:rsid w:val="00364B1A"/>
    <w:rsid w:val="00365E6C"/>
    <w:rsid w:val="003715B0"/>
    <w:rsid w:val="00380307"/>
    <w:rsid w:val="0038277A"/>
    <w:rsid w:val="00386CFA"/>
    <w:rsid w:val="0039082C"/>
    <w:rsid w:val="003928E9"/>
    <w:rsid w:val="00396014"/>
    <w:rsid w:val="00396CED"/>
    <w:rsid w:val="00396DC2"/>
    <w:rsid w:val="003A30A9"/>
    <w:rsid w:val="003A3391"/>
    <w:rsid w:val="003A384A"/>
    <w:rsid w:val="003C13A7"/>
    <w:rsid w:val="003C15F4"/>
    <w:rsid w:val="003C22C3"/>
    <w:rsid w:val="003C417F"/>
    <w:rsid w:val="003C41D8"/>
    <w:rsid w:val="003C60E1"/>
    <w:rsid w:val="003D056A"/>
    <w:rsid w:val="003D738B"/>
    <w:rsid w:val="003D798A"/>
    <w:rsid w:val="003E5E13"/>
    <w:rsid w:val="003F3D7C"/>
    <w:rsid w:val="003F4072"/>
    <w:rsid w:val="003F5177"/>
    <w:rsid w:val="003F629B"/>
    <w:rsid w:val="003F7304"/>
    <w:rsid w:val="003F7D64"/>
    <w:rsid w:val="003F7EA7"/>
    <w:rsid w:val="00400000"/>
    <w:rsid w:val="00402F44"/>
    <w:rsid w:val="00405BA3"/>
    <w:rsid w:val="0041149E"/>
    <w:rsid w:val="00415F00"/>
    <w:rsid w:val="004269D9"/>
    <w:rsid w:val="00426BF6"/>
    <w:rsid w:val="00431C90"/>
    <w:rsid w:val="0044643B"/>
    <w:rsid w:val="004473B2"/>
    <w:rsid w:val="004477D8"/>
    <w:rsid w:val="004519B5"/>
    <w:rsid w:val="00452A9B"/>
    <w:rsid w:val="00453719"/>
    <w:rsid w:val="0046096D"/>
    <w:rsid w:val="004620DA"/>
    <w:rsid w:val="00463731"/>
    <w:rsid w:val="004641A6"/>
    <w:rsid w:val="00466387"/>
    <w:rsid w:val="00473B62"/>
    <w:rsid w:val="00483362"/>
    <w:rsid w:val="00494FB4"/>
    <w:rsid w:val="0049566E"/>
    <w:rsid w:val="0049732A"/>
    <w:rsid w:val="004A033A"/>
    <w:rsid w:val="004A062A"/>
    <w:rsid w:val="004A17C1"/>
    <w:rsid w:val="004A2551"/>
    <w:rsid w:val="004B255A"/>
    <w:rsid w:val="004B3671"/>
    <w:rsid w:val="004B7B6C"/>
    <w:rsid w:val="004C67CD"/>
    <w:rsid w:val="004D2F0F"/>
    <w:rsid w:val="004D3417"/>
    <w:rsid w:val="004D3BCD"/>
    <w:rsid w:val="004E4632"/>
    <w:rsid w:val="004E6A6F"/>
    <w:rsid w:val="004F012E"/>
    <w:rsid w:val="004F01AC"/>
    <w:rsid w:val="004F1C5A"/>
    <w:rsid w:val="004F3921"/>
    <w:rsid w:val="004F42DD"/>
    <w:rsid w:val="004F470C"/>
    <w:rsid w:val="004F49BF"/>
    <w:rsid w:val="004F701F"/>
    <w:rsid w:val="00507B3D"/>
    <w:rsid w:val="00507D25"/>
    <w:rsid w:val="005103DB"/>
    <w:rsid w:val="00514474"/>
    <w:rsid w:val="00515E9E"/>
    <w:rsid w:val="00516019"/>
    <w:rsid w:val="005160E3"/>
    <w:rsid w:val="00517F1C"/>
    <w:rsid w:val="00520580"/>
    <w:rsid w:val="00522213"/>
    <w:rsid w:val="005242E1"/>
    <w:rsid w:val="0052684D"/>
    <w:rsid w:val="00526B5F"/>
    <w:rsid w:val="00530E3C"/>
    <w:rsid w:val="0053453C"/>
    <w:rsid w:val="00542FEF"/>
    <w:rsid w:val="00545DD1"/>
    <w:rsid w:val="00555E2A"/>
    <w:rsid w:val="0055730C"/>
    <w:rsid w:val="005611E7"/>
    <w:rsid w:val="00562ECE"/>
    <w:rsid w:val="00564FC1"/>
    <w:rsid w:val="005729B0"/>
    <w:rsid w:val="00574636"/>
    <w:rsid w:val="00576B6D"/>
    <w:rsid w:val="00577DD0"/>
    <w:rsid w:val="0058104A"/>
    <w:rsid w:val="00582C52"/>
    <w:rsid w:val="005873A5"/>
    <w:rsid w:val="005916FA"/>
    <w:rsid w:val="005949E4"/>
    <w:rsid w:val="00595D82"/>
    <w:rsid w:val="00595E33"/>
    <w:rsid w:val="005A0A41"/>
    <w:rsid w:val="005B175E"/>
    <w:rsid w:val="005B2620"/>
    <w:rsid w:val="005B401F"/>
    <w:rsid w:val="005B4879"/>
    <w:rsid w:val="005B6752"/>
    <w:rsid w:val="005C097B"/>
    <w:rsid w:val="005C1BB2"/>
    <w:rsid w:val="005C65D0"/>
    <w:rsid w:val="005C660C"/>
    <w:rsid w:val="005C6DBC"/>
    <w:rsid w:val="005C7713"/>
    <w:rsid w:val="005D0AC8"/>
    <w:rsid w:val="005D1D99"/>
    <w:rsid w:val="005E0A90"/>
    <w:rsid w:val="005E5F83"/>
    <w:rsid w:val="005E68E3"/>
    <w:rsid w:val="005E6C35"/>
    <w:rsid w:val="005E70F9"/>
    <w:rsid w:val="005F1689"/>
    <w:rsid w:val="005F177F"/>
    <w:rsid w:val="005F29C3"/>
    <w:rsid w:val="005F4127"/>
    <w:rsid w:val="005F4C7E"/>
    <w:rsid w:val="00601157"/>
    <w:rsid w:val="00603468"/>
    <w:rsid w:val="006127BC"/>
    <w:rsid w:val="00613BF5"/>
    <w:rsid w:val="00614052"/>
    <w:rsid w:val="00620317"/>
    <w:rsid w:val="00623C80"/>
    <w:rsid w:val="00627AC7"/>
    <w:rsid w:val="00637368"/>
    <w:rsid w:val="00637ED6"/>
    <w:rsid w:val="00640806"/>
    <w:rsid w:val="006419A7"/>
    <w:rsid w:val="00641CF3"/>
    <w:rsid w:val="0064359F"/>
    <w:rsid w:val="006468CA"/>
    <w:rsid w:val="006477B5"/>
    <w:rsid w:val="00651D3E"/>
    <w:rsid w:val="006574FF"/>
    <w:rsid w:val="006613F6"/>
    <w:rsid w:val="0066388B"/>
    <w:rsid w:val="00665234"/>
    <w:rsid w:val="006658B4"/>
    <w:rsid w:val="00666276"/>
    <w:rsid w:val="00667662"/>
    <w:rsid w:val="0067210A"/>
    <w:rsid w:val="006723AB"/>
    <w:rsid w:val="00675C9B"/>
    <w:rsid w:val="006778DC"/>
    <w:rsid w:val="00680EFE"/>
    <w:rsid w:val="00683E3E"/>
    <w:rsid w:val="006868BF"/>
    <w:rsid w:val="00690D4F"/>
    <w:rsid w:val="00693AE5"/>
    <w:rsid w:val="00693C82"/>
    <w:rsid w:val="006943B1"/>
    <w:rsid w:val="00696EB1"/>
    <w:rsid w:val="00697142"/>
    <w:rsid w:val="00697CEE"/>
    <w:rsid w:val="006A652D"/>
    <w:rsid w:val="006B0755"/>
    <w:rsid w:val="006B1C02"/>
    <w:rsid w:val="006B3674"/>
    <w:rsid w:val="006B50C9"/>
    <w:rsid w:val="006C3073"/>
    <w:rsid w:val="006C37CF"/>
    <w:rsid w:val="006C721E"/>
    <w:rsid w:val="006D2645"/>
    <w:rsid w:val="006D2736"/>
    <w:rsid w:val="006D3325"/>
    <w:rsid w:val="006D563E"/>
    <w:rsid w:val="006D707F"/>
    <w:rsid w:val="006D763A"/>
    <w:rsid w:val="006E1BE6"/>
    <w:rsid w:val="006E4463"/>
    <w:rsid w:val="006F1FBA"/>
    <w:rsid w:val="006F2C5E"/>
    <w:rsid w:val="006F41D8"/>
    <w:rsid w:val="006F4852"/>
    <w:rsid w:val="00700BD8"/>
    <w:rsid w:val="00702416"/>
    <w:rsid w:val="00703A5C"/>
    <w:rsid w:val="0071336A"/>
    <w:rsid w:val="007145E8"/>
    <w:rsid w:val="00723A69"/>
    <w:rsid w:val="0072637F"/>
    <w:rsid w:val="00727CC8"/>
    <w:rsid w:val="00732705"/>
    <w:rsid w:val="00733F93"/>
    <w:rsid w:val="00741CCC"/>
    <w:rsid w:val="00741FE5"/>
    <w:rsid w:val="0075171B"/>
    <w:rsid w:val="007518A8"/>
    <w:rsid w:val="00752017"/>
    <w:rsid w:val="007714AB"/>
    <w:rsid w:val="00773529"/>
    <w:rsid w:val="00773709"/>
    <w:rsid w:val="00773B61"/>
    <w:rsid w:val="00773FB1"/>
    <w:rsid w:val="0078236F"/>
    <w:rsid w:val="007831B1"/>
    <w:rsid w:val="00783B78"/>
    <w:rsid w:val="00785E89"/>
    <w:rsid w:val="00786CC9"/>
    <w:rsid w:val="007904C0"/>
    <w:rsid w:val="00792D6F"/>
    <w:rsid w:val="0079333D"/>
    <w:rsid w:val="00793583"/>
    <w:rsid w:val="007953DA"/>
    <w:rsid w:val="00796F0B"/>
    <w:rsid w:val="0079727F"/>
    <w:rsid w:val="007A00FF"/>
    <w:rsid w:val="007A1136"/>
    <w:rsid w:val="007A1D22"/>
    <w:rsid w:val="007A7D28"/>
    <w:rsid w:val="007B05C2"/>
    <w:rsid w:val="007B4B5B"/>
    <w:rsid w:val="007B5687"/>
    <w:rsid w:val="007B5C38"/>
    <w:rsid w:val="007B5CD3"/>
    <w:rsid w:val="007B68DE"/>
    <w:rsid w:val="007C2A7A"/>
    <w:rsid w:val="007C2BE0"/>
    <w:rsid w:val="007C3492"/>
    <w:rsid w:val="007C594E"/>
    <w:rsid w:val="007D252C"/>
    <w:rsid w:val="007E59C3"/>
    <w:rsid w:val="007F2801"/>
    <w:rsid w:val="007F2C6C"/>
    <w:rsid w:val="007F6A63"/>
    <w:rsid w:val="00802957"/>
    <w:rsid w:val="00803ACE"/>
    <w:rsid w:val="00807F04"/>
    <w:rsid w:val="00812108"/>
    <w:rsid w:val="008123C0"/>
    <w:rsid w:val="008143D2"/>
    <w:rsid w:val="00821332"/>
    <w:rsid w:val="0082455E"/>
    <w:rsid w:val="00825067"/>
    <w:rsid w:val="008269AE"/>
    <w:rsid w:val="0084007E"/>
    <w:rsid w:val="00846124"/>
    <w:rsid w:val="00847087"/>
    <w:rsid w:val="00847921"/>
    <w:rsid w:val="008509EE"/>
    <w:rsid w:val="00852E9B"/>
    <w:rsid w:val="00852F95"/>
    <w:rsid w:val="00865B51"/>
    <w:rsid w:val="008719E3"/>
    <w:rsid w:val="00871B25"/>
    <w:rsid w:val="00873552"/>
    <w:rsid w:val="00873CE1"/>
    <w:rsid w:val="00873EB6"/>
    <w:rsid w:val="00874B08"/>
    <w:rsid w:val="00876357"/>
    <w:rsid w:val="00881C33"/>
    <w:rsid w:val="00882A6A"/>
    <w:rsid w:val="0089209E"/>
    <w:rsid w:val="00896472"/>
    <w:rsid w:val="008A5A29"/>
    <w:rsid w:val="008A7242"/>
    <w:rsid w:val="008B1BA7"/>
    <w:rsid w:val="008C0AEC"/>
    <w:rsid w:val="008C0B16"/>
    <w:rsid w:val="008C27E7"/>
    <w:rsid w:val="008C6E56"/>
    <w:rsid w:val="008D0E64"/>
    <w:rsid w:val="008D5DD0"/>
    <w:rsid w:val="008D5EA9"/>
    <w:rsid w:val="008E01E1"/>
    <w:rsid w:val="008E14DB"/>
    <w:rsid w:val="008E2087"/>
    <w:rsid w:val="008E240C"/>
    <w:rsid w:val="008E474A"/>
    <w:rsid w:val="008E4A70"/>
    <w:rsid w:val="008E4DC1"/>
    <w:rsid w:val="008E5CB4"/>
    <w:rsid w:val="008E6CDE"/>
    <w:rsid w:val="008F4E8F"/>
    <w:rsid w:val="008F61A3"/>
    <w:rsid w:val="00900D3B"/>
    <w:rsid w:val="00900DFF"/>
    <w:rsid w:val="00901CB8"/>
    <w:rsid w:val="009020CD"/>
    <w:rsid w:val="00904E7D"/>
    <w:rsid w:val="009066B0"/>
    <w:rsid w:val="0091046C"/>
    <w:rsid w:val="00912028"/>
    <w:rsid w:val="00913B43"/>
    <w:rsid w:val="00920D88"/>
    <w:rsid w:val="00920DD9"/>
    <w:rsid w:val="00922978"/>
    <w:rsid w:val="0092430C"/>
    <w:rsid w:val="00930DFC"/>
    <w:rsid w:val="009336DD"/>
    <w:rsid w:val="009514C1"/>
    <w:rsid w:val="00954931"/>
    <w:rsid w:val="00954A4D"/>
    <w:rsid w:val="00954DEB"/>
    <w:rsid w:val="009558E6"/>
    <w:rsid w:val="00960CA4"/>
    <w:rsid w:val="00963BE5"/>
    <w:rsid w:val="00966FFA"/>
    <w:rsid w:val="00967FE2"/>
    <w:rsid w:val="00970434"/>
    <w:rsid w:val="00974E96"/>
    <w:rsid w:val="00975D07"/>
    <w:rsid w:val="009761AD"/>
    <w:rsid w:val="00977306"/>
    <w:rsid w:val="009773AA"/>
    <w:rsid w:val="00980F69"/>
    <w:rsid w:val="00982AEC"/>
    <w:rsid w:val="00986A2E"/>
    <w:rsid w:val="009904D0"/>
    <w:rsid w:val="009929F2"/>
    <w:rsid w:val="00992BD4"/>
    <w:rsid w:val="00992D9C"/>
    <w:rsid w:val="00994C3D"/>
    <w:rsid w:val="009979C6"/>
    <w:rsid w:val="009A0E89"/>
    <w:rsid w:val="009A43E7"/>
    <w:rsid w:val="009B0265"/>
    <w:rsid w:val="009B3D55"/>
    <w:rsid w:val="009B4BA2"/>
    <w:rsid w:val="009C3AA1"/>
    <w:rsid w:val="009C6EDA"/>
    <w:rsid w:val="009D0395"/>
    <w:rsid w:val="009D337F"/>
    <w:rsid w:val="009E4843"/>
    <w:rsid w:val="009E6510"/>
    <w:rsid w:val="009F01D8"/>
    <w:rsid w:val="009F12B6"/>
    <w:rsid w:val="009F64AC"/>
    <w:rsid w:val="00A01DCE"/>
    <w:rsid w:val="00A05E3A"/>
    <w:rsid w:val="00A075C8"/>
    <w:rsid w:val="00A07F6F"/>
    <w:rsid w:val="00A12583"/>
    <w:rsid w:val="00A1342B"/>
    <w:rsid w:val="00A14AD4"/>
    <w:rsid w:val="00A17CBF"/>
    <w:rsid w:val="00A20A98"/>
    <w:rsid w:val="00A21255"/>
    <w:rsid w:val="00A21E73"/>
    <w:rsid w:val="00A25361"/>
    <w:rsid w:val="00A256AB"/>
    <w:rsid w:val="00A2732F"/>
    <w:rsid w:val="00A31C9E"/>
    <w:rsid w:val="00A32177"/>
    <w:rsid w:val="00A4132B"/>
    <w:rsid w:val="00A44CDE"/>
    <w:rsid w:val="00A50D03"/>
    <w:rsid w:val="00A5140D"/>
    <w:rsid w:val="00A52897"/>
    <w:rsid w:val="00A5436E"/>
    <w:rsid w:val="00A61CDE"/>
    <w:rsid w:val="00A6305E"/>
    <w:rsid w:val="00A65900"/>
    <w:rsid w:val="00A65BF0"/>
    <w:rsid w:val="00A77AF3"/>
    <w:rsid w:val="00A77B3E"/>
    <w:rsid w:val="00A80A14"/>
    <w:rsid w:val="00A80FAD"/>
    <w:rsid w:val="00A820C3"/>
    <w:rsid w:val="00A86303"/>
    <w:rsid w:val="00A864F1"/>
    <w:rsid w:val="00A87180"/>
    <w:rsid w:val="00A910E2"/>
    <w:rsid w:val="00A94848"/>
    <w:rsid w:val="00A95E59"/>
    <w:rsid w:val="00A97E3C"/>
    <w:rsid w:val="00AA22ED"/>
    <w:rsid w:val="00AB0A6F"/>
    <w:rsid w:val="00AB0C71"/>
    <w:rsid w:val="00AB414A"/>
    <w:rsid w:val="00AB75E1"/>
    <w:rsid w:val="00AC4513"/>
    <w:rsid w:val="00AC726E"/>
    <w:rsid w:val="00AC7E2C"/>
    <w:rsid w:val="00AD088D"/>
    <w:rsid w:val="00AD52E5"/>
    <w:rsid w:val="00AD76BC"/>
    <w:rsid w:val="00AE19D9"/>
    <w:rsid w:val="00AE51C9"/>
    <w:rsid w:val="00AE5A43"/>
    <w:rsid w:val="00AE722B"/>
    <w:rsid w:val="00AE7E3B"/>
    <w:rsid w:val="00AF2B4C"/>
    <w:rsid w:val="00AF5AAA"/>
    <w:rsid w:val="00AF6189"/>
    <w:rsid w:val="00AF62C7"/>
    <w:rsid w:val="00AF6993"/>
    <w:rsid w:val="00B00172"/>
    <w:rsid w:val="00B068C6"/>
    <w:rsid w:val="00B1531B"/>
    <w:rsid w:val="00B16941"/>
    <w:rsid w:val="00B20842"/>
    <w:rsid w:val="00B2346C"/>
    <w:rsid w:val="00B24F39"/>
    <w:rsid w:val="00B25ED1"/>
    <w:rsid w:val="00B26800"/>
    <w:rsid w:val="00B271A8"/>
    <w:rsid w:val="00B27588"/>
    <w:rsid w:val="00B351B4"/>
    <w:rsid w:val="00B35ECF"/>
    <w:rsid w:val="00B43D80"/>
    <w:rsid w:val="00B4543C"/>
    <w:rsid w:val="00B45C04"/>
    <w:rsid w:val="00B51E49"/>
    <w:rsid w:val="00B5233E"/>
    <w:rsid w:val="00B528E7"/>
    <w:rsid w:val="00B529F0"/>
    <w:rsid w:val="00B55D80"/>
    <w:rsid w:val="00B55F85"/>
    <w:rsid w:val="00B56395"/>
    <w:rsid w:val="00B65225"/>
    <w:rsid w:val="00B7132E"/>
    <w:rsid w:val="00B72AA5"/>
    <w:rsid w:val="00B73E0A"/>
    <w:rsid w:val="00B741B7"/>
    <w:rsid w:val="00B80EFC"/>
    <w:rsid w:val="00B85B55"/>
    <w:rsid w:val="00B861B1"/>
    <w:rsid w:val="00B91530"/>
    <w:rsid w:val="00B96537"/>
    <w:rsid w:val="00BA0E8D"/>
    <w:rsid w:val="00BA62C3"/>
    <w:rsid w:val="00BA7BB5"/>
    <w:rsid w:val="00BB1549"/>
    <w:rsid w:val="00BB2815"/>
    <w:rsid w:val="00BB3623"/>
    <w:rsid w:val="00BB4186"/>
    <w:rsid w:val="00BC0CD8"/>
    <w:rsid w:val="00BC1334"/>
    <w:rsid w:val="00BC5F5D"/>
    <w:rsid w:val="00BC6C82"/>
    <w:rsid w:val="00BD3696"/>
    <w:rsid w:val="00BD4B74"/>
    <w:rsid w:val="00BD6CCA"/>
    <w:rsid w:val="00BE018E"/>
    <w:rsid w:val="00BE17FD"/>
    <w:rsid w:val="00BE39FF"/>
    <w:rsid w:val="00BE6505"/>
    <w:rsid w:val="00BE6AAE"/>
    <w:rsid w:val="00BE7DC8"/>
    <w:rsid w:val="00BF0318"/>
    <w:rsid w:val="00BF1B6A"/>
    <w:rsid w:val="00C02EC0"/>
    <w:rsid w:val="00C04C64"/>
    <w:rsid w:val="00C04DC7"/>
    <w:rsid w:val="00C05635"/>
    <w:rsid w:val="00C10BDE"/>
    <w:rsid w:val="00C12AFF"/>
    <w:rsid w:val="00C13F6F"/>
    <w:rsid w:val="00C1621E"/>
    <w:rsid w:val="00C16A34"/>
    <w:rsid w:val="00C20AA1"/>
    <w:rsid w:val="00C2560A"/>
    <w:rsid w:val="00C25A11"/>
    <w:rsid w:val="00C3057C"/>
    <w:rsid w:val="00C30F19"/>
    <w:rsid w:val="00C33A05"/>
    <w:rsid w:val="00C40806"/>
    <w:rsid w:val="00C41246"/>
    <w:rsid w:val="00C4159B"/>
    <w:rsid w:val="00C426CA"/>
    <w:rsid w:val="00C427AB"/>
    <w:rsid w:val="00C45363"/>
    <w:rsid w:val="00C47CCA"/>
    <w:rsid w:val="00C5165E"/>
    <w:rsid w:val="00C52126"/>
    <w:rsid w:val="00C56DE1"/>
    <w:rsid w:val="00C579E3"/>
    <w:rsid w:val="00C61CC5"/>
    <w:rsid w:val="00C62995"/>
    <w:rsid w:val="00C639F5"/>
    <w:rsid w:val="00C63B67"/>
    <w:rsid w:val="00C6701B"/>
    <w:rsid w:val="00C67B29"/>
    <w:rsid w:val="00C70E21"/>
    <w:rsid w:val="00C70ED4"/>
    <w:rsid w:val="00C747E2"/>
    <w:rsid w:val="00C76322"/>
    <w:rsid w:val="00C77126"/>
    <w:rsid w:val="00C8048C"/>
    <w:rsid w:val="00C807E0"/>
    <w:rsid w:val="00C85281"/>
    <w:rsid w:val="00C853A7"/>
    <w:rsid w:val="00C91FCA"/>
    <w:rsid w:val="00C94893"/>
    <w:rsid w:val="00C94FAE"/>
    <w:rsid w:val="00C95AFA"/>
    <w:rsid w:val="00C97D5B"/>
    <w:rsid w:val="00CA1C63"/>
    <w:rsid w:val="00CA6B16"/>
    <w:rsid w:val="00CB1D28"/>
    <w:rsid w:val="00CB3994"/>
    <w:rsid w:val="00CB459B"/>
    <w:rsid w:val="00CB795F"/>
    <w:rsid w:val="00CC363D"/>
    <w:rsid w:val="00CC4D7E"/>
    <w:rsid w:val="00CD02AE"/>
    <w:rsid w:val="00CD0947"/>
    <w:rsid w:val="00CD20D8"/>
    <w:rsid w:val="00CD43F2"/>
    <w:rsid w:val="00CD5A18"/>
    <w:rsid w:val="00CD60CF"/>
    <w:rsid w:val="00CD7282"/>
    <w:rsid w:val="00CE20AF"/>
    <w:rsid w:val="00CE2971"/>
    <w:rsid w:val="00CE2F3E"/>
    <w:rsid w:val="00CE5A1C"/>
    <w:rsid w:val="00CE738F"/>
    <w:rsid w:val="00CE74A4"/>
    <w:rsid w:val="00CF5266"/>
    <w:rsid w:val="00CF557E"/>
    <w:rsid w:val="00CF568E"/>
    <w:rsid w:val="00D00717"/>
    <w:rsid w:val="00D01706"/>
    <w:rsid w:val="00D035B9"/>
    <w:rsid w:val="00D03D26"/>
    <w:rsid w:val="00D05055"/>
    <w:rsid w:val="00D05828"/>
    <w:rsid w:val="00D07E8C"/>
    <w:rsid w:val="00D11E34"/>
    <w:rsid w:val="00D11ECF"/>
    <w:rsid w:val="00D1451C"/>
    <w:rsid w:val="00D148DA"/>
    <w:rsid w:val="00D2494F"/>
    <w:rsid w:val="00D256AD"/>
    <w:rsid w:val="00D27C24"/>
    <w:rsid w:val="00D27E76"/>
    <w:rsid w:val="00D30237"/>
    <w:rsid w:val="00D371C4"/>
    <w:rsid w:val="00D37D3B"/>
    <w:rsid w:val="00D41113"/>
    <w:rsid w:val="00D44DDF"/>
    <w:rsid w:val="00D45F9E"/>
    <w:rsid w:val="00D547F5"/>
    <w:rsid w:val="00D60D40"/>
    <w:rsid w:val="00D65D82"/>
    <w:rsid w:val="00D734BB"/>
    <w:rsid w:val="00D7458A"/>
    <w:rsid w:val="00D74788"/>
    <w:rsid w:val="00D7538C"/>
    <w:rsid w:val="00D758B9"/>
    <w:rsid w:val="00D75DE0"/>
    <w:rsid w:val="00D84314"/>
    <w:rsid w:val="00D947DD"/>
    <w:rsid w:val="00D96870"/>
    <w:rsid w:val="00DA0BFD"/>
    <w:rsid w:val="00DA0E95"/>
    <w:rsid w:val="00DA2317"/>
    <w:rsid w:val="00DA3786"/>
    <w:rsid w:val="00DA3C08"/>
    <w:rsid w:val="00DB1578"/>
    <w:rsid w:val="00DB27E0"/>
    <w:rsid w:val="00DB30AD"/>
    <w:rsid w:val="00DB4ED8"/>
    <w:rsid w:val="00DB5DFA"/>
    <w:rsid w:val="00DB756B"/>
    <w:rsid w:val="00DC251D"/>
    <w:rsid w:val="00DC4771"/>
    <w:rsid w:val="00DC590A"/>
    <w:rsid w:val="00DC6690"/>
    <w:rsid w:val="00DC6A82"/>
    <w:rsid w:val="00DC7DE9"/>
    <w:rsid w:val="00DC7EC7"/>
    <w:rsid w:val="00DD092F"/>
    <w:rsid w:val="00DD116D"/>
    <w:rsid w:val="00DE1044"/>
    <w:rsid w:val="00DE22F3"/>
    <w:rsid w:val="00DE3354"/>
    <w:rsid w:val="00DE3404"/>
    <w:rsid w:val="00DE43B8"/>
    <w:rsid w:val="00DE6381"/>
    <w:rsid w:val="00DF084C"/>
    <w:rsid w:val="00DF0D02"/>
    <w:rsid w:val="00DF1DBA"/>
    <w:rsid w:val="00DF380E"/>
    <w:rsid w:val="00DF5935"/>
    <w:rsid w:val="00DF6932"/>
    <w:rsid w:val="00E006CD"/>
    <w:rsid w:val="00E03055"/>
    <w:rsid w:val="00E14029"/>
    <w:rsid w:val="00E14980"/>
    <w:rsid w:val="00E25F76"/>
    <w:rsid w:val="00E3005C"/>
    <w:rsid w:val="00E320EE"/>
    <w:rsid w:val="00E36B8C"/>
    <w:rsid w:val="00E410EB"/>
    <w:rsid w:val="00E43C8C"/>
    <w:rsid w:val="00E4452B"/>
    <w:rsid w:val="00E50736"/>
    <w:rsid w:val="00E52AAA"/>
    <w:rsid w:val="00E52AD7"/>
    <w:rsid w:val="00E53429"/>
    <w:rsid w:val="00E57974"/>
    <w:rsid w:val="00E6098F"/>
    <w:rsid w:val="00E610A0"/>
    <w:rsid w:val="00E712DB"/>
    <w:rsid w:val="00E71604"/>
    <w:rsid w:val="00E718EE"/>
    <w:rsid w:val="00E77B67"/>
    <w:rsid w:val="00E80B79"/>
    <w:rsid w:val="00E8720C"/>
    <w:rsid w:val="00E87C9A"/>
    <w:rsid w:val="00E906D1"/>
    <w:rsid w:val="00E93559"/>
    <w:rsid w:val="00E95589"/>
    <w:rsid w:val="00E9588B"/>
    <w:rsid w:val="00EA0F01"/>
    <w:rsid w:val="00EA18A2"/>
    <w:rsid w:val="00EA4EB1"/>
    <w:rsid w:val="00EA6D16"/>
    <w:rsid w:val="00EA6E96"/>
    <w:rsid w:val="00EB2AA1"/>
    <w:rsid w:val="00EB6203"/>
    <w:rsid w:val="00EC0D51"/>
    <w:rsid w:val="00EC3FA4"/>
    <w:rsid w:val="00EC5A52"/>
    <w:rsid w:val="00EC64DF"/>
    <w:rsid w:val="00ED0F46"/>
    <w:rsid w:val="00ED2609"/>
    <w:rsid w:val="00ED2A45"/>
    <w:rsid w:val="00ED5302"/>
    <w:rsid w:val="00ED5C5E"/>
    <w:rsid w:val="00ED658B"/>
    <w:rsid w:val="00EE16AA"/>
    <w:rsid w:val="00EE257B"/>
    <w:rsid w:val="00EE623D"/>
    <w:rsid w:val="00EF010C"/>
    <w:rsid w:val="00EF11F6"/>
    <w:rsid w:val="00EF3C6C"/>
    <w:rsid w:val="00F0360A"/>
    <w:rsid w:val="00F04274"/>
    <w:rsid w:val="00F10A86"/>
    <w:rsid w:val="00F14296"/>
    <w:rsid w:val="00F2404B"/>
    <w:rsid w:val="00F245C2"/>
    <w:rsid w:val="00F303A2"/>
    <w:rsid w:val="00F30F87"/>
    <w:rsid w:val="00F329FB"/>
    <w:rsid w:val="00F36B44"/>
    <w:rsid w:val="00F44E4F"/>
    <w:rsid w:val="00F460B5"/>
    <w:rsid w:val="00F55365"/>
    <w:rsid w:val="00F61902"/>
    <w:rsid w:val="00F637D8"/>
    <w:rsid w:val="00F6394B"/>
    <w:rsid w:val="00F63EF9"/>
    <w:rsid w:val="00F67F67"/>
    <w:rsid w:val="00F706CB"/>
    <w:rsid w:val="00F70839"/>
    <w:rsid w:val="00F80260"/>
    <w:rsid w:val="00F82C6F"/>
    <w:rsid w:val="00F82D8A"/>
    <w:rsid w:val="00F91053"/>
    <w:rsid w:val="00F9618C"/>
    <w:rsid w:val="00FA02FB"/>
    <w:rsid w:val="00FA494B"/>
    <w:rsid w:val="00FB1F17"/>
    <w:rsid w:val="00FB324B"/>
    <w:rsid w:val="00FB35C3"/>
    <w:rsid w:val="00FB5437"/>
    <w:rsid w:val="00FB6A04"/>
    <w:rsid w:val="00FC01B4"/>
    <w:rsid w:val="00FC1185"/>
    <w:rsid w:val="00FC298C"/>
    <w:rsid w:val="00FC37E9"/>
    <w:rsid w:val="00FC4BF4"/>
    <w:rsid w:val="00FC52E4"/>
    <w:rsid w:val="00FC5404"/>
    <w:rsid w:val="00FC67FA"/>
    <w:rsid w:val="00FD3B13"/>
    <w:rsid w:val="00FD7A30"/>
    <w:rsid w:val="00FE0647"/>
    <w:rsid w:val="00FE156C"/>
    <w:rsid w:val="00FE2B9F"/>
    <w:rsid w:val="00FE4F01"/>
    <w:rsid w:val="00FF344A"/>
    <w:rsid w:val="00FF43FC"/>
    <w:rsid w:val="00FF5941"/>
    <w:rsid w:val="00FF673A"/>
    <w:rsid w:val="00FF74D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96CC22"/>
  <w15:chartTrackingRefBased/>
  <w15:docId w15:val="{1AD5A479-6A01-46A1-977C-C501677DC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2028"/>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EF7B96"/>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16014A"/>
    <w:rPr>
      <w:rFonts w:ascii="Segoe UI" w:hAnsi="Segoe UI" w:cs="Segoe UI"/>
      <w:sz w:val="18"/>
      <w:szCs w:val="18"/>
    </w:rPr>
  </w:style>
  <w:style w:type="character" w:customStyle="1" w:styleId="BalloonTextChar">
    <w:name w:val="Balloon Text Char"/>
    <w:link w:val="BalloonText"/>
    <w:rsid w:val="0016014A"/>
    <w:rPr>
      <w:rFonts w:ascii="Segoe UI" w:hAnsi="Segoe UI" w:cs="Segoe UI"/>
      <w:sz w:val="18"/>
      <w:szCs w:val="18"/>
    </w:rPr>
  </w:style>
  <w:style w:type="table" w:styleId="TableGrid">
    <w:name w:val="Table Grid"/>
    <w:basedOn w:val="TableNormal"/>
    <w:rsid w:val="000E5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2756"/>
    <w:pPr>
      <w:ind w:left="720"/>
      <w:contextualSpacing/>
    </w:pPr>
  </w:style>
  <w:style w:type="character" w:styleId="CommentReference">
    <w:name w:val="annotation reference"/>
    <w:rsid w:val="00ED5C5E"/>
    <w:rPr>
      <w:sz w:val="16"/>
      <w:szCs w:val="16"/>
    </w:rPr>
  </w:style>
  <w:style w:type="paragraph" w:styleId="CommentText">
    <w:name w:val="annotation text"/>
    <w:basedOn w:val="Normal"/>
    <w:link w:val="CommentTextChar"/>
    <w:rsid w:val="00ED5C5E"/>
    <w:rPr>
      <w:sz w:val="20"/>
      <w:szCs w:val="20"/>
    </w:rPr>
  </w:style>
  <w:style w:type="character" w:customStyle="1" w:styleId="CommentTextChar">
    <w:name w:val="Comment Text Char"/>
    <w:basedOn w:val="DefaultParagraphFont"/>
    <w:link w:val="CommentText"/>
    <w:rsid w:val="00ED5C5E"/>
  </w:style>
  <w:style w:type="paragraph" w:styleId="CommentSubject">
    <w:name w:val="annotation subject"/>
    <w:basedOn w:val="CommentText"/>
    <w:next w:val="CommentText"/>
    <w:link w:val="CommentSubjectChar"/>
    <w:rsid w:val="00ED5C5E"/>
    <w:rPr>
      <w:b/>
      <w:bCs/>
    </w:rPr>
  </w:style>
  <w:style w:type="character" w:customStyle="1" w:styleId="CommentSubjectChar">
    <w:name w:val="Comment Subject Char"/>
    <w:link w:val="CommentSubject"/>
    <w:rsid w:val="00ED5C5E"/>
    <w:rPr>
      <w:b/>
      <w:bCs/>
    </w:rPr>
  </w:style>
  <w:style w:type="character" w:styleId="Hyperlink">
    <w:name w:val="Hyperlink"/>
    <w:rsid w:val="00400000"/>
    <w:rPr>
      <w:color w:val="0563C1"/>
      <w:u w:val="single"/>
    </w:rPr>
  </w:style>
  <w:style w:type="character" w:styleId="UnresolvedMention">
    <w:name w:val="Unresolved Mention"/>
    <w:uiPriority w:val="99"/>
    <w:semiHidden/>
    <w:unhideWhenUsed/>
    <w:rsid w:val="00400000"/>
    <w:rPr>
      <w:color w:val="808080"/>
      <w:shd w:val="clear" w:color="auto" w:fill="E6E6E6"/>
    </w:rPr>
  </w:style>
  <w:style w:type="character" w:styleId="FollowedHyperlink">
    <w:name w:val="FollowedHyperlink"/>
    <w:rsid w:val="00DC4771"/>
    <w:rPr>
      <w:color w:val="954F72"/>
      <w:u w:val="single"/>
    </w:rPr>
  </w:style>
  <w:style w:type="paragraph" w:styleId="ListBullet">
    <w:name w:val="List Bullet"/>
    <w:basedOn w:val="Normal"/>
    <w:rsid w:val="00FE0647"/>
    <w:pPr>
      <w:numPr>
        <w:numId w:val="34"/>
      </w:numPr>
      <w:contextualSpacing/>
    </w:pPr>
  </w:style>
  <w:style w:type="character" w:customStyle="1" w:styleId="fontstyle01">
    <w:name w:val="fontstyle01"/>
    <w:rsid w:val="002A649A"/>
    <w:rPr>
      <w:rFonts w:ascii="TimesNewRomanPSMT" w:hAnsi="TimesNewRomanPSMT" w:hint="default"/>
      <w:b w:val="0"/>
      <w:bCs w:val="0"/>
      <w:i w:val="0"/>
      <w:iCs w:val="0"/>
      <w:color w:val="32302E"/>
      <w:sz w:val="20"/>
      <w:szCs w:val="20"/>
    </w:rPr>
  </w:style>
  <w:style w:type="character" w:customStyle="1" w:styleId="lt-line-clampline">
    <w:name w:val="lt-line-clamp__line"/>
    <w:basedOn w:val="DefaultParagraphFont"/>
    <w:rsid w:val="002E761C"/>
  </w:style>
  <w:style w:type="paragraph" w:styleId="Revision">
    <w:name w:val="Revision"/>
    <w:hidden/>
    <w:uiPriority w:val="99"/>
    <w:semiHidden/>
    <w:rsid w:val="002B799E"/>
    <w:rPr>
      <w:sz w:val="24"/>
      <w:szCs w:val="24"/>
    </w:rPr>
  </w:style>
  <w:style w:type="character" w:customStyle="1" w:styleId="Heading2Char">
    <w:name w:val="Heading 2 Char"/>
    <w:basedOn w:val="DefaultParagraphFont"/>
    <w:link w:val="Heading2"/>
    <w:rsid w:val="009904D0"/>
    <w:rPr>
      <w:rFonts w:ascii="Arial" w:hAnsi="Arial" w:cs="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05057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A6E78-3FB3-4EED-BE10-83872A2C8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1838</TotalTime>
  <Pages>1</Pages>
  <Words>856</Words>
  <Characters>5166</Characters>
  <Application>Microsoft Office Word</Application>
  <DocSecurity>0</DocSecurity>
  <Lines>117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CharactersWithSpaces>
  <SharedDoc>false</SharedDoc>
  <HLinks>
    <vt:vector size="6" baseType="variant">
      <vt:variant>
        <vt:i4>7405630</vt:i4>
      </vt:variant>
      <vt:variant>
        <vt:i4>0</vt:i4>
      </vt:variant>
      <vt:variant>
        <vt:i4>0</vt:i4>
      </vt:variant>
      <vt:variant>
        <vt:i4>5</vt:i4>
      </vt:variant>
      <vt:variant>
        <vt:lpwstr>https://vimeo.com/236770769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Diaks</dc:creator>
  <cp:keywords/>
  <dc:description/>
  <cp:lastModifiedBy>Zachary Diaks</cp:lastModifiedBy>
  <cp:revision>265</cp:revision>
  <cp:lastPrinted>2020-06-17T16:56:00Z</cp:lastPrinted>
  <dcterms:created xsi:type="dcterms:W3CDTF">2025-09-10T23:40:00Z</dcterms:created>
  <dcterms:modified xsi:type="dcterms:W3CDTF">2025-10-03T20:48:00Z</dcterms:modified>
</cp:coreProperties>
</file>